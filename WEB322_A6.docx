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24D6" w14:textId="77777777" w:rsidR="00597E62" w:rsidRDefault="00000000">
      <w:pPr>
        <w:pStyle w:val="Title"/>
      </w:pPr>
      <w:r>
        <w:t>WEB322 Assignment 6</w:t>
      </w:r>
    </w:p>
    <w:p w14:paraId="1268D3D4" w14:textId="77777777" w:rsidR="00597E62" w:rsidRDefault="00597E62">
      <w:pPr>
        <w:pStyle w:val="Body"/>
      </w:pPr>
    </w:p>
    <w:p w14:paraId="5A931453" w14:textId="77777777" w:rsidR="00597E62" w:rsidRDefault="00000000">
      <w:pPr>
        <w:pStyle w:val="Heading"/>
      </w:pPr>
      <w:r>
        <w:t>Submission Deadline:</w:t>
      </w:r>
    </w:p>
    <w:p w14:paraId="577FA9B7" w14:textId="77777777" w:rsidR="00597E62" w:rsidRDefault="00000000">
      <w:pPr>
        <w:pStyle w:val="Body"/>
      </w:pPr>
      <w:ins w:id="0" w:author="Alireza Moghaddam" w:date="2022-11-21T20:08:00Z">
        <w:r>
          <w:t>Monday</w:t>
        </w:r>
      </w:ins>
      <w:del w:id="1" w:author="Alireza Moghaddam" w:date="2022-11-21T20:08:00Z">
        <w:r>
          <w:delText>Friday</w:delText>
        </w:r>
      </w:del>
      <w:r>
        <w:t xml:space="preserve">, </w:t>
      </w:r>
      <w:del w:id="2" w:author="Alireza Moghaddam" w:date="2022-11-21T20:06:00Z">
        <w:r>
          <w:delText>April</w:delText>
        </w:r>
      </w:del>
      <w:ins w:id="3" w:author="Alireza Moghaddam" w:date="2022-11-21T20:06:00Z">
        <w:r>
          <w:t>Dec</w:t>
        </w:r>
      </w:ins>
      <w:r>
        <w:t xml:space="preserve"> </w:t>
      </w:r>
      <w:ins w:id="4" w:author="Alireza Moghaddam" w:date="2022-11-21T20:06:00Z">
        <w:r>
          <w:t>5</w:t>
        </w:r>
      </w:ins>
      <w:del w:id="5" w:author="Alireza Moghaddam" w:date="2022-11-21T20:06:00Z">
        <w:r>
          <w:delText>8</w:delText>
        </w:r>
      </w:del>
      <w:r>
        <w:rPr>
          <w:vertAlign w:val="superscript"/>
        </w:rPr>
        <w:t>th</w:t>
      </w:r>
      <w:r>
        <w:t>, 2022 @ 11:59 PM</w:t>
      </w:r>
    </w:p>
    <w:p w14:paraId="579EAB18" w14:textId="77777777" w:rsidR="00597E62" w:rsidRDefault="00000000">
      <w:pPr>
        <w:pStyle w:val="Heading"/>
      </w:pPr>
      <w:r>
        <w:t>Assessment Weight:</w:t>
      </w:r>
    </w:p>
    <w:p w14:paraId="7D169AD8" w14:textId="77777777" w:rsidR="00597E62" w:rsidRDefault="00000000">
      <w:pPr>
        <w:pStyle w:val="Body"/>
      </w:pPr>
      <w:r>
        <w:t>9% of your final course Grade</w:t>
      </w:r>
    </w:p>
    <w:p w14:paraId="673F5C95" w14:textId="77777777" w:rsidR="00597E62" w:rsidRDefault="00000000">
      <w:pPr>
        <w:pStyle w:val="Heading"/>
      </w:pPr>
      <w:proofErr w:type="gramStart"/>
      <w:r>
        <w:rPr>
          <w:lang w:val="fr-FR"/>
        </w:rPr>
        <w:t>Objective:</w:t>
      </w:r>
      <w:proofErr w:type="gramEnd"/>
    </w:p>
    <w:p w14:paraId="04CFB3BF" w14:textId="77777777" w:rsidR="00597E62" w:rsidRDefault="00000000">
      <w:pPr>
        <w:pStyle w:val="Body"/>
      </w:pPr>
      <w:r w:rsidRPr="00734B97">
        <w:rPr>
          <w:highlight w:val="yellow"/>
          <w:rPrChange w:id="6" w:author="Tran Quoc Khanh" w:date="2022-11-25T13:19:00Z">
            <w:rPr/>
          </w:rPrChange>
        </w:rPr>
        <w:t>Part A:</w:t>
      </w:r>
      <w:r>
        <w:t xml:space="preserve"> Work </w:t>
      </w:r>
      <w:r w:rsidRPr="00734B97">
        <w:rPr>
          <w:highlight w:val="yellow"/>
          <w:rPrChange w:id="7" w:author="Tran Quoc Khanh" w:date="2022-11-25T13:19:00Z">
            <w:rPr/>
          </w:rPrChange>
        </w:rPr>
        <w:t>with Client Sessions and data persistence</w:t>
      </w:r>
      <w:r>
        <w:t xml:space="preserve"> </w:t>
      </w:r>
      <w:r w:rsidRPr="00734B97">
        <w:rPr>
          <w:color w:val="FF0000"/>
          <w:rPrChange w:id="8" w:author="Tran Quoc Khanh" w:date="2022-11-25T13:19:00Z">
            <w:rPr/>
          </w:rPrChange>
        </w:rPr>
        <w:t xml:space="preserve">using MongoDB </w:t>
      </w:r>
      <w:r>
        <w:t xml:space="preserve">to add user </w:t>
      </w:r>
      <w:r w:rsidRPr="00734B97">
        <w:rPr>
          <w:color w:val="FF0000"/>
          <w:rPrChange w:id="9" w:author="Tran Quoc Khanh" w:date="2022-11-25T13:19:00Z">
            <w:rPr/>
          </w:rPrChange>
        </w:rPr>
        <w:t xml:space="preserve">registration and Login/Logout </w:t>
      </w:r>
      <w:r>
        <w:t>functionality &amp; tracking (logging)</w:t>
      </w:r>
    </w:p>
    <w:p w14:paraId="2F2F6447" w14:textId="77777777" w:rsidR="00597E62" w:rsidRDefault="00597E62">
      <w:pPr>
        <w:pStyle w:val="Body"/>
      </w:pPr>
    </w:p>
    <w:p w14:paraId="4826D2FB" w14:textId="77777777" w:rsidR="00597E62" w:rsidRDefault="00000000">
      <w:pPr>
        <w:pStyle w:val="Body"/>
      </w:pPr>
      <w:r w:rsidRPr="00734B97">
        <w:rPr>
          <w:highlight w:val="yellow"/>
          <w:rPrChange w:id="10" w:author="Tran Quoc Khanh" w:date="2022-11-25T13:19:00Z">
            <w:rPr/>
          </w:rPrChange>
        </w:rPr>
        <w:t>Part B:</w:t>
      </w:r>
      <w:r>
        <w:t xml:space="preserve"> Update the password storage logic to include "</w:t>
      </w:r>
      <w:r w:rsidRPr="00734B97">
        <w:rPr>
          <w:highlight w:val="yellow"/>
          <w:rPrChange w:id="11" w:author="Tran Quoc Khanh" w:date="2022-11-25T13:19:00Z">
            <w:rPr/>
          </w:rPrChange>
        </w:rPr>
        <w:t>hashed" passwords</w:t>
      </w:r>
      <w:r>
        <w:t xml:space="preserve"> (using bcrypt.js)</w:t>
      </w:r>
    </w:p>
    <w:p w14:paraId="1478C333" w14:textId="77777777" w:rsidR="00597E62" w:rsidRDefault="00597E62">
      <w:pPr>
        <w:pStyle w:val="Body"/>
      </w:pPr>
    </w:p>
    <w:p w14:paraId="77E53119" w14:textId="77777777" w:rsidR="00597E62" w:rsidRDefault="00000000">
      <w:pPr>
        <w:pStyle w:val="Body"/>
      </w:pPr>
      <w:r>
        <w:t xml:space="preserve">You can view a sample solution online here: </w:t>
      </w:r>
      <w:hyperlink r:id="rId7" w:history="1">
        <w:r>
          <w:rPr>
            <w:rStyle w:val="Hyperlink0"/>
          </w:rPr>
          <w:t>https://web322-a6-sample.herokuapp.com</w:t>
        </w:r>
      </w:hyperlink>
    </w:p>
    <w:p w14:paraId="2E99876A" w14:textId="77777777" w:rsidR="00597E62" w:rsidRDefault="00597E62">
      <w:pPr>
        <w:pStyle w:val="Body"/>
      </w:pPr>
    </w:p>
    <w:p w14:paraId="52ECC6BF" w14:textId="77777777" w:rsidR="00597E62" w:rsidRDefault="00000000">
      <w:pPr>
        <w:pStyle w:val="Heading"/>
      </w:pPr>
      <w:r>
        <w:t>Specification:</w:t>
      </w:r>
    </w:p>
    <w:p w14:paraId="60917409" w14:textId="77777777" w:rsidR="00597E62" w:rsidRDefault="00000000">
      <w:pPr>
        <w:pStyle w:val="Body"/>
      </w:pPr>
      <w:r>
        <w:t>For this assignment, we will be allowing users to "</w:t>
      </w:r>
      <w:r w:rsidRPr="00734B97">
        <w:rPr>
          <w:highlight w:val="yellow"/>
          <w:rPrChange w:id="12" w:author="Tran Quoc Khanh" w:date="2022-11-25T13:19:00Z">
            <w:rPr/>
          </w:rPrChange>
        </w:rPr>
        <w:t>register" for an account</w:t>
      </w:r>
      <w:r>
        <w:t xml:space="preserve"> on your WEB322 App.  Once users are registered, they can </w:t>
      </w:r>
      <w:r w:rsidRPr="00734B97">
        <w:rPr>
          <w:highlight w:val="yellow"/>
          <w:rPrChange w:id="13" w:author="Tran Quoc Khanh" w:date="2022-11-25T13:19:00Z">
            <w:rPr/>
          </w:rPrChange>
        </w:rPr>
        <w:t>log in and access all related post/category views.</w:t>
      </w:r>
      <w:r>
        <w:t xml:space="preserve">  By default, these </w:t>
      </w:r>
      <w:r w:rsidRPr="00734B97">
        <w:rPr>
          <w:highlight w:val="yellow"/>
          <w:rPrChange w:id="14" w:author="Tran Quoc Khanh" w:date="2022-11-25T13:19:00Z">
            <w:rPr/>
          </w:rPrChange>
        </w:rPr>
        <w:t>views will be hidden from the end user</w:t>
      </w:r>
      <w:r>
        <w:t xml:space="preserve"> and </w:t>
      </w:r>
      <w:r w:rsidRPr="00734B97">
        <w:rPr>
          <w:color w:val="FF0000"/>
          <w:rPrChange w:id="15" w:author="Tran Quoc Khanh" w:date="2022-11-25T13:20:00Z">
            <w:rPr/>
          </w:rPrChange>
        </w:rPr>
        <w:t xml:space="preserve">unauthenticated users will only see the "blog" and "about" views / top menu links. </w:t>
      </w:r>
      <w:r>
        <w:t xml:space="preserve">Once this is complete, we will </w:t>
      </w:r>
      <w:r w:rsidRPr="00734B97">
        <w:rPr>
          <w:highlight w:val="yellow"/>
          <w:rPrChange w:id="16" w:author="Tran Quoc Khanh" w:date="2022-11-25T13:20:00Z">
            <w:rPr/>
          </w:rPrChange>
        </w:rPr>
        <w:t>add bcrypt.js to our code to ensure that all stored passwords are "hashed</w:t>
      </w:r>
      <w:r>
        <w:t>"</w:t>
      </w:r>
    </w:p>
    <w:p w14:paraId="471D77A1" w14:textId="77777777" w:rsidR="00597E62" w:rsidRDefault="00597E62">
      <w:pPr>
        <w:pStyle w:val="Body"/>
      </w:pPr>
    </w:p>
    <w:p w14:paraId="508326B7" w14:textId="77777777" w:rsidR="00597E62" w:rsidRDefault="00000000">
      <w:pPr>
        <w:pStyle w:val="Body"/>
        <w:spacing w:after="240"/>
      </w:pPr>
      <w:r>
        <w:rPr>
          <w:b/>
          <w:bCs/>
        </w:rPr>
        <w:t>NOTE:</w:t>
      </w:r>
      <w:r>
        <w:t xml:space="preserve"> If you are unable to start this assignment because Assignment 5 was incomplete - email your professor for a clean version of the Assignment 5 files to start from (effectively removing any custom CSS or text added to your solution). </w:t>
      </w:r>
    </w:p>
    <w:p w14:paraId="52712268" w14:textId="77777777" w:rsidR="00597E62" w:rsidRDefault="00000000">
      <w:pPr>
        <w:pStyle w:val="Heading"/>
      </w:pPr>
      <w:r>
        <w:t>Part A: User Accounts / Sessions</w:t>
      </w:r>
    </w:p>
    <w:p w14:paraId="5941C725" w14:textId="77777777" w:rsidR="00597E62" w:rsidRDefault="00597E62">
      <w:pPr>
        <w:pStyle w:val="Body"/>
      </w:pPr>
    </w:p>
    <w:p w14:paraId="4B81CEB3" w14:textId="77777777" w:rsidR="00597E62" w:rsidRPr="00734B97" w:rsidRDefault="00000000">
      <w:pPr>
        <w:pStyle w:val="Heading2"/>
        <w:spacing w:after="120"/>
        <w:rPr>
          <w:highlight w:val="green"/>
          <w:rPrChange w:id="17" w:author="Tran Quoc Khanh" w:date="2022-11-25T13:21:00Z">
            <w:rPr/>
          </w:rPrChange>
        </w:rPr>
      </w:pPr>
      <w:r w:rsidRPr="00734B97">
        <w:rPr>
          <w:highlight w:val="green"/>
          <w:rPrChange w:id="18" w:author="Tran Quoc Khanh" w:date="2022-11-25T13:21:00Z">
            <w:rPr/>
          </w:rPrChange>
        </w:rPr>
        <w:t>Step 1: Getting Started:</w:t>
      </w:r>
    </w:p>
    <w:p w14:paraId="4DE39752" w14:textId="77777777" w:rsidR="00597E62" w:rsidRPr="00734B97" w:rsidRDefault="00000000">
      <w:pPr>
        <w:pStyle w:val="Body"/>
        <w:rPr>
          <w:highlight w:val="green"/>
          <w:rPrChange w:id="19" w:author="Tran Quoc Khanh" w:date="2022-11-25T13:21:00Z">
            <w:rPr/>
          </w:rPrChange>
        </w:rPr>
      </w:pPr>
      <w:r w:rsidRPr="00734B97">
        <w:rPr>
          <w:highlight w:val="green"/>
          <w:rPrChange w:id="20" w:author="Tran Quoc Khanh" w:date="2022-11-25T13:21:00Z">
            <w:rPr/>
          </w:rPrChange>
        </w:rPr>
        <w:t xml:space="preserve">If you have not already done so, create a new account on </w:t>
      </w:r>
      <w:r w:rsidRPr="00734B97">
        <w:rPr>
          <w:rStyle w:val="Link"/>
          <w:highlight w:val="green"/>
          <w:rPrChange w:id="21" w:author="Tran Quoc Khanh" w:date="2022-11-25T13:21:00Z">
            <w:rPr>
              <w:rStyle w:val="Link"/>
            </w:rPr>
          </w:rPrChange>
        </w:rPr>
        <w:fldChar w:fldCharType="begin"/>
      </w:r>
      <w:r w:rsidRPr="00734B97">
        <w:rPr>
          <w:rStyle w:val="Link"/>
          <w:highlight w:val="green"/>
          <w:rPrChange w:id="22" w:author="Tran Quoc Khanh" w:date="2022-11-25T13:21:00Z">
            <w:rPr>
              <w:rStyle w:val="Link"/>
            </w:rPr>
          </w:rPrChange>
        </w:rPr>
        <w:instrText xml:space="preserve"> HYPERLINK "https://www.mongodb.com/cloud/atlas"</w:instrText>
      </w:r>
      <w:r w:rsidRPr="00734B97">
        <w:rPr>
          <w:rStyle w:val="Link"/>
          <w:highlight w:val="green"/>
          <w:rPrChange w:id="23" w:author="Tran Quoc Khanh" w:date="2022-11-25T13:21:00Z">
            <w:rPr>
              <w:rStyle w:val="Link"/>
              <w:highlight w:val="green"/>
            </w:rPr>
          </w:rPrChange>
        </w:rPr>
      </w:r>
      <w:r w:rsidRPr="00734B97">
        <w:rPr>
          <w:rStyle w:val="Link"/>
          <w:highlight w:val="green"/>
          <w:rPrChange w:id="24" w:author="Tran Quoc Khanh" w:date="2022-11-25T13:21:00Z">
            <w:rPr/>
          </w:rPrChange>
        </w:rPr>
        <w:fldChar w:fldCharType="separate"/>
      </w:r>
      <w:r w:rsidRPr="00734B97">
        <w:rPr>
          <w:rStyle w:val="Link"/>
          <w:highlight w:val="green"/>
          <w:rPrChange w:id="25" w:author="Tran Quoc Khanh" w:date="2022-11-25T13:21:00Z">
            <w:rPr>
              <w:rStyle w:val="Link"/>
            </w:rPr>
          </w:rPrChange>
        </w:rPr>
        <w:t>https://www.mongodb.com/cloud/atlas</w:t>
      </w:r>
      <w:r w:rsidRPr="00734B97">
        <w:rPr>
          <w:highlight w:val="green"/>
          <w:rPrChange w:id="26" w:author="Tran Quoc Khanh" w:date="2022-11-25T13:21:00Z">
            <w:rPr/>
          </w:rPrChange>
        </w:rPr>
        <w:fldChar w:fldCharType="end"/>
      </w:r>
      <w:r w:rsidRPr="00734B97">
        <w:rPr>
          <w:highlight w:val="green"/>
          <w:rPrChange w:id="27" w:author="Tran Quoc Khanh" w:date="2022-11-25T13:21:00Z">
            <w:rPr/>
          </w:rPrChange>
        </w:rPr>
        <w:t xml:space="preserve"> to host our new MongoDB database:</w:t>
      </w:r>
    </w:p>
    <w:p w14:paraId="2F310D04" w14:textId="77777777" w:rsidR="00597E62" w:rsidRPr="00734B97" w:rsidRDefault="00597E62">
      <w:pPr>
        <w:pStyle w:val="Body"/>
        <w:rPr>
          <w:highlight w:val="green"/>
          <w:rPrChange w:id="28" w:author="Tran Quoc Khanh" w:date="2022-11-25T13:21:00Z">
            <w:rPr/>
          </w:rPrChange>
        </w:rPr>
      </w:pPr>
    </w:p>
    <w:p w14:paraId="07CD1F55" w14:textId="77777777" w:rsidR="00597E62" w:rsidRPr="00734B97" w:rsidRDefault="00000000">
      <w:pPr>
        <w:pStyle w:val="ListParagraph"/>
        <w:numPr>
          <w:ilvl w:val="0"/>
          <w:numId w:val="2"/>
        </w:numPr>
        <w:rPr>
          <w:b/>
          <w:bCs/>
          <w:highlight w:val="green"/>
          <w:rPrChange w:id="29" w:author="Tran Quoc Khanh" w:date="2022-11-25T13:21:00Z">
            <w:rPr>
              <w:b/>
              <w:bCs/>
            </w:rPr>
          </w:rPrChange>
        </w:rPr>
      </w:pPr>
      <w:r w:rsidRPr="00734B97">
        <w:rPr>
          <w:highlight w:val="green"/>
          <w:rPrChange w:id="30" w:author="Tran Quoc Khanh" w:date="2022-11-25T13:21:00Z">
            <w:rPr/>
          </w:rPrChange>
        </w:rPr>
        <w:t xml:space="preserve">Follow the instructions from the </w:t>
      </w:r>
      <w:r w:rsidRPr="00734B97">
        <w:rPr>
          <w:rStyle w:val="Hyperlink1"/>
          <w:highlight w:val="green"/>
          <w:rPrChange w:id="31" w:author="Tran Quoc Khanh" w:date="2022-11-25T13:21:00Z">
            <w:rPr>
              <w:rStyle w:val="Hyperlink1"/>
            </w:rPr>
          </w:rPrChange>
        </w:rPr>
        <w:fldChar w:fldCharType="begin"/>
      </w:r>
      <w:r w:rsidRPr="00734B97">
        <w:rPr>
          <w:rStyle w:val="Hyperlink1"/>
          <w:highlight w:val="green"/>
          <w:rPrChange w:id="32" w:author="Tran Quoc Khanh" w:date="2022-11-25T13:21:00Z">
            <w:rPr>
              <w:rStyle w:val="Hyperlink1"/>
            </w:rPr>
          </w:rPrChange>
        </w:rPr>
        <w:instrText xml:space="preserve"> HYPERLINK "https://web322.ca/notes/week08"</w:instrText>
      </w:r>
      <w:r w:rsidRPr="00734B97">
        <w:rPr>
          <w:rStyle w:val="Hyperlink1"/>
          <w:highlight w:val="green"/>
          <w:rPrChange w:id="33" w:author="Tran Quoc Khanh" w:date="2022-11-25T13:21:00Z">
            <w:rPr>
              <w:rStyle w:val="Hyperlink1"/>
              <w:highlight w:val="green"/>
            </w:rPr>
          </w:rPrChange>
        </w:rPr>
      </w:r>
      <w:r w:rsidRPr="00734B97">
        <w:rPr>
          <w:rStyle w:val="Hyperlink1"/>
          <w:highlight w:val="green"/>
          <w:rPrChange w:id="34" w:author="Tran Quoc Khanh" w:date="2022-11-25T13:21:00Z">
            <w:rPr>
              <w:b/>
              <w:bCs/>
            </w:rPr>
          </w:rPrChange>
        </w:rPr>
        <w:fldChar w:fldCharType="separate"/>
      </w:r>
      <w:r w:rsidRPr="00734B97">
        <w:rPr>
          <w:rStyle w:val="Hyperlink1"/>
          <w:highlight w:val="green"/>
          <w:rPrChange w:id="35" w:author="Tran Quoc Khanh" w:date="2022-11-25T13:21:00Z">
            <w:rPr>
              <w:rStyle w:val="Hyperlink1"/>
            </w:rPr>
          </w:rPrChange>
        </w:rPr>
        <w:t>Week 8 notes</w:t>
      </w:r>
      <w:r w:rsidRPr="00734B97">
        <w:rPr>
          <w:b/>
          <w:bCs/>
          <w:highlight w:val="green"/>
          <w:rPrChange w:id="36" w:author="Tran Quoc Khanh" w:date="2022-11-25T13:21:00Z">
            <w:rPr>
              <w:b/>
              <w:bCs/>
            </w:rPr>
          </w:rPrChange>
        </w:rPr>
        <w:fldChar w:fldCharType="end"/>
      </w:r>
      <w:r w:rsidRPr="00734B97">
        <w:rPr>
          <w:highlight w:val="green"/>
          <w:rPrChange w:id="37" w:author="Tran Quoc Khanh" w:date="2022-11-25T13:21:00Z">
            <w:rPr/>
          </w:rPrChange>
        </w:rPr>
        <w:t>, under the section: "</w:t>
      </w:r>
      <w:r w:rsidRPr="00734B97">
        <w:rPr>
          <w:b/>
          <w:bCs/>
          <w:highlight w:val="green"/>
          <w:rPrChange w:id="38" w:author="Tran Quoc Khanh" w:date="2022-11-25T13:21:00Z">
            <w:rPr>
              <w:b/>
              <w:bCs/>
            </w:rPr>
          </w:rPrChange>
        </w:rPr>
        <w:t>Setting up a MongoDB Atlas account</w:t>
      </w:r>
      <w:r w:rsidRPr="00734B97">
        <w:rPr>
          <w:highlight w:val="green"/>
          <w:rPrChange w:id="39" w:author="Tran Quoc Khanh" w:date="2022-11-25T13:21:00Z">
            <w:rPr/>
          </w:rPrChange>
        </w:rPr>
        <w:t>"</w:t>
      </w:r>
    </w:p>
    <w:p w14:paraId="6337C14A" w14:textId="77777777" w:rsidR="00597E62" w:rsidRPr="00734B97" w:rsidRDefault="00000000">
      <w:pPr>
        <w:pStyle w:val="ListParagraph"/>
        <w:numPr>
          <w:ilvl w:val="0"/>
          <w:numId w:val="2"/>
        </w:numPr>
        <w:rPr>
          <w:b/>
          <w:bCs/>
          <w:highlight w:val="green"/>
          <w:rPrChange w:id="40" w:author="Tran Quoc Khanh" w:date="2022-11-25T13:21:00Z">
            <w:rPr>
              <w:b/>
              <w:bCs/>
            </w:rPr>
          </w:rPrChange>
        </w:rPr>
      </w:pPr>
      <w:r w:rsidRPr="00734B97">
        <w:rPr>
          <w:highlight w:val="green"/>
          <w:rPrChange w:id="41" w:author="Tran Quoc Khanh" w:date="2022-11-25T13:21:00Z">
            <w:rPr/>
          </w:rPrChange>
        </w:rPr>
        <w:t>Continue following the instructions until you create a new database (named whatever you like) and connection string, to be used in the following steps.</w:t>
      </w:r>
    </w:p>
    <w:p w14:paraId="6CFF23AC" w14:textId="77777777" w:rsidR="00597E62" w:rsidRDefault="00597E62">
      <w:pPr>
        <w:pStyle w:val="ListParagraph"/>
      </w:pPr>
    </w:p>
    <w:p w14:paraId="13087DFD" w14:textId="77777777" w:rsidR="00597E62" w:rsidRDefault="00000000">
      <w:pPr>
        <w:pStyle w:val="Heading2"/>
        <w:spacing w:after="120"/>
      </w:pPr>
      <w:r>
        <w:lastRenderedPageBreak/>
        <w:t>Step 2: Adding a new "service" module to persist User information:</w:t>
      </w:r>
    </w:p>
    <w:p w14:paraId="47D61A2B" w14:textId="77777777" w:rsidR="00597E62" w:rsidRPr="00D029E5" w:rsidRDefault="00000000">
      <w:pPr>
        <w:pStyle w:val="Body"/>
        <w:spacing w:after="120"/>
        <w:rPr>
          <w:highlight w:val="green"/>
          <w:rPrChange w:id="42" w:author="Tran Quoc Khanh" w:date="2022-11-25T13:31:00Z">
            <w:rPr/>
          </w:rPrChange>
        </w:rPr>
      </w:pPr>
      <w:r w:rsidRPr="00D029E5">
        <w:rPr>
          <w:highlight w:val="green"/>
          <w:rPrChange w:id="43" w:author="Tran Quoc Khanh" w:date="2022-11-25T13:31:00Z">
            <w:rPr/>
          </w:rPrChange>
        </w:rPr>
        <w:t xml:space="preserve">For our app to be able to register new users and authenticate existing users, we must create a convenient way to access this stored information.  To accomplish this, we will need to </w:t>
      </w:r>
      <w:r w:rsidRPr="00D029E5">
        <w:rPr>
          <w:b/>
          <w:bCs/>
          <w:highlight w:val="green"/>
          <w:rPrChange w:id="44" w:author="Tran Quoc Khanh" w:date="2022-11-25T13:31:00Z">
            <w:rPr>
              <w:b/>
              <w:bCs/>
            </w:rPr>
          </w:rPrChange>
        </w:rPr>
        <w:t>add a new module</w:t>
      </w:r>
      <w:r w:rsidRPr="00D029E5">
        <w:rPr>
          <w:highlight w:val="green"/>
          <w:rPrChange w:id="45" w:author="Tran Quoc Khanh" w:date="2022-11-25T13:31:00Z">
            <w:rPr/>
          </w:rPrChange>
        </w:rPr>
        <w:t xml:space="preserve"> called "</w:t>
      </w:r>
      <w:r w:rsidRPr="00D029E5">
        <w:rPr>
          <w:b/>
          <w:bCs/>
          <w:highlight w:val="green"/>
          <w:rPrChange w:id="46" w:author="Tran Quoc Khanh" w:date="2022-11-25T13:31:00Z">
            <w:rPr>
              <w:b/>
              <w:bCs/>
            </w:rPr>
          </w:rPrChange>
        </w:rPr>
        <w:t>auth-service</w:t>
      </w:r>
      <w:r w:rsidRPr="00D029E5">
        <w:rPr>
          <w:highlight w:val="green"/>
          <w:rPrChange w:id="47" w:author="Tran Quoc Khanh" w:date="2022-11-25T13:31:00Z">
            <w:rPr/>
          </w:rPrChange>
        </w:rPr>
        <w:t xml:space="preserve">".  This module will be responsible for storing and retrieving user information (user &amp; password) using our newly created </w:t>
      </w:r>
      <w:r w:rsidRPr="00D029E5">
        <w:rPr>
          <w:b/>
          <w:bCs/>
          <w:highlight w:val="green"/>
          <w:lang w:val="es-ES_tradnl"/>
          <w:rPrChange w:id="48" w:author="Tran Quoc Khanh" w:date="2022-11-25T13:31:00Z">
            <w:rPr>
              <w:b/>
              <w:bCs/>
              <w:lang w:val="es-ES_tradnl"/>
            </w:rPr>
          </w:rPrChange>
        </w:rPr>
        <w:t xml:space="preserve">MongoDB </w:t>
      </w:r>
      <w:proofErr w:type="spellStart"/>
      <w:r w:rsidRPr="00D029E5">
        <w:rPr>
          <w:b/>
          <w:bCs/>
          <w:highlight w:val="green"/>
          <w:lang w:val="es-ES_tradnl"/>
          <w:rPrChange w:id="49" w:author="Tran Quoc Khanh" w:date="2022-11-25T13:31:00Z">
            <w:rPr>
              <w:b/>
              <w:bCs/>
              <w:lang w:val="es-ES_tradnl"/>
            </w:rPr>
          </w:rPrChange>
        </w:rPr>
        <w:t>database</w:t>
      </w:r>
      <w:proofErr w:type="spellEnd"/>
      <w:r w:rsidRPr="00D029E5">
        <w:rPr>
          <w:highlight w:val="green"/>
          <w:rPrChange w:id="50" w:author="Tran Quoc Khanh" w:date="2022-11-25T13:31:00Z">
            <w:rPr/>
          </w:rPrChange>
        </w:rPr>
        <w:t>:</w:t>
      </w:r>
    </w:p>
    <w:p w14:paraId="7BB6B37E" w14:textId="77777777" w:rsidR="00597E62" w:rsidRPr="00D029E5" w:rsidRDefault="00000000">
      <w:pPr>
        <w:pStyle w:val="ListParagraph"/>
        <w:numPr>
          <w:ilvl w:val="0"/>
          <w:numId w:val="4"/>
        </w:numPr>
        <w:rPr>
          <w:highlight w:val="green"/>
          <w:rPrChange w:id="51" w:author="Tran Quoc Khanh" w:date="2022-11-25T13:31:00Z">
            <w:rPr/>
          </w:rPrChange>
        </w:rPr>
      </w:pPr>
      <w:r w:rsidRPr="00D029E5">
        <w:rPr>
          <w:highlight w:val="green"/>
          <w:rPrChange w:id="52" w:author="Tran Quoc Khanh" w:date="2022-11-25T13:31:00Z">
            <w:rPr/>
          </w:rPrChange>
        </w:rPr>
        <w:t xml:space="preserve">Use </w:t>
      </w:r>
      <w:proofErr w:type="spellStart"/>
      <w:r w:rsidRPr="00D029E5">
        <w:rPr>
          <w:highlight w:val="green"/>
          <w:rPrChange w:id="53" w:author="Tran Quoc Khanh" w:date="2022-11-25T13:31:00Z">
            <w:rPr/>
          </w:rPrChange>
        </w:rPr>
        <w:t>npm</w:t>
      </w:r>
      <w:proofErr w:type="spellEnd"/>
      <w:r w:rsidRPr="00D029E5">
        <w:rPr>
          <w:highlight w:val="green"/>
          <w:rPrChange w:id="54" w:author="Tran Quoc Khanh" w:date="2022-11-25T13:31:00Z">
            <w:rPr/>
          </w:rPrChange>
        </w:rPr>
        <w:t xml:space="preserve"> to install </w:t>
      </w:r>
      <w:r w:rsidRPr="00D029E5">
        <w:rPr>
          <w:b/>
          <w:bCs/>
          <w:highlight w:val="green"/>
          <w:rPrChange w:id="55" w:author="Tran Quoc Khanh" w:date="2022-11-25T13:31:00Z">
            <w:rPr>
              <w:b/>
              <w:bCs/>
            </w:rPr>
          </w:rPrChange>
        </w:rPr>
        <w:t>mongoose</w:t>
      </w:r>
      <w:r w:rsidRPr="00D029E5">
        <w:rPr>
          <w:highlight w:val="green"/>
          <w:rPrChange w:id="56" w:author="Tran Quoc Khanh" w:date="2022-11-25T13:31:00Z">
            <w:rPr/>
          </w:rPrChange>
        </w:rPr>
        <w:t xml:space="preserve"> (We will be using this ODM to connect to our new DB)</w:t>
      </w:r>
    </w:p>
    <w:p w14:paraId="2B10DABE" w14:textId="77777777" w:rsidR="00597E62" w:rsidRPr="00D029E5" w:rsidRDefault="00000000">
      <w:pPr>
        <w:pStyle w:val="ListParagraph"/>
        <w:numPr>
          <w:ilvl w:val="0"/>
          <w:numId w:val="4"/>
        </w:numPr>
        <w:rPr>
          <w:highlight w:val="green"/>
          <w:rPrChange w:id="57" w:author="Tran Quoc Khanh" w:date="2022-11-25T13:31:00Z">
            <w:rPr/>
          </w:rPrChange>
        </w:rPr>
      </w:pPr>
      <w:r w:rsidRPr="00D029E5">
        <w:rPr>
          <w:highlight w:val="green"/>
          <w:rPrChange w:id="58" w:author="Tran Quoc Khanh" w:date="2022-11-25T13:31:00Z">
            <w:rPr/>
          </w:rPrChange>
        </w:rPr>
        <w:t>Create a new file at the root of your web322-app folder called "</w:t>
      </w:r>
      <w:r w:rsidRPr="00D029E5">
        <w:rPr>
          <w:b/>
          <w:bCs/>
          <w:highlight w:val="green"/>
          <w:rPrChange w:id="59" w:author="Tran Quoc Khanh" w:date="2022-11-25T13:31:00Z">
            <w:rPr>
              <w:b/>
              <w:bCs/>
            </w:rPr>
          </w:rPrChange>
        </w:rPr>
        <w:t>auth-service.js</w:t>
      </w:r>
      <w:r w:rsidRPr="00D029E5">
        <w:rPr>
          <w:highlight w:val="green"/>
          <w:rPrChange w:id="60" w:author="Tran Quoc Khanh" w:date="2022-11-25T13:31:00Z">
            <w:rPr/>
          </w:rPrChange>
        </w:rPr>
        <w:t>"</w:t>
      </w:r>
    </w:p>
    <w:p w14:paraId="40A46924" w14:textId="77777777" w:rsidR="00597E62" w:rsidRDefault="00000000">
      <w:pPr>
        <w:pStyle w:val="ListParagraph"/>
        <w:numPr>
          <w:ilvl w:val="0"/>
          <w:numId w:val="5"/>
        </w:numPr>
      </w:pPr>
      <w:r w:rsidRPr="00D029E5">
        <w:rPr>
          <w:highlight w:val="green"/>
          <w:rPrChange w:id="61" w:author="Tran Quoc Khanh" w:date="2022-11-25T13:32:00Z">
            <w:rPr/>
          </w:rPrChange>
        </w:rPr>
        <w:t>"</w:t>
      </w:r>
      <w:r w:rsidRPr="00D029E5">
        <w:rPr>
          <w:b/>
          <w:bCs/>
          <w:highlight w:val="green"/>
          <w:rPrChange w:id="62" w:author="Tran Quoc Khanh" w:date="2022-11-25T13:32:00Z">
            <w:rPr>
              <w:b/>
              <w:bCs/>
            </w:rPr>
          </w:rPrChange>
        </w:rPr>
        <w:t>Require</w:t>
      </w:r>
      <w:r w:rsidRPr="00D029E5">
        <w:rPr>
          <w:highlight w:val="green"/>
          <w:rPrChange w:id="63" w:author="Tran Quoc Khanh" w:date="2022-11-25T13:32:00Z">
            <w:rPr/>
          </w:rPrChange>
        </w:rPr>
        <w:t>" your new "</w:t>
      </w:r>
      <w:r w:rsidRPr="00D029E5">
        <w:rPr>
          <w:b/>
          <w:bCs/>
          <w:highlight w:val="green"/>
          <w:rPrChange w:id="64" w:author="Tran Quoc Khanh" w:date="2022-11-25T13:32:00Z">
            <w:rPr>
              <w:b/>
              <w:bCs/>
            </w:rPr>
          </w:rPrChange>
        </w:rPr>
        <w:t>auth-service.js</w:t>
      </w:r>
      <w:r w:rsidRPr="00D029E5">
        <w:rPr>
          <w:highlight w:val="green"/>
          <w:rPrChange w:id="65" w:author="Tran Quoc Khanh" w:date="2022-11-25T13:32:00Z">
            <w:rPr/>
          </w:rPrChange>
        </w:rPr>
        <w:t xml:space="preserve">" module at the top of your </w:t>
      </w:r>
      <w:r w:rsidRPr="00D029E5">
        <w:rPr>
          <w:b/>
          <w:bCs/>
          <w:highlight w:val="green"/>
          <w:rPrChange w:id="66" w:author="Tran Quoc Khanh" w:date="2022-11-25T13:32:00Z">
            <w:rPr>
              <w:b/>
              <w:bCs/>
            </w:rPr>
          </w:rPrChange>
        </w:rPr>
        <w:t>server.js</w:t>
      </w:r>
      <w:r w:rsidRPr="00D029E5">
        <w:rPr>
          <w:highlight w:val="green"/>
          <w:rPrChange w:id="67" w:author="Tran Quoc Khanh" w:date="2022-11-25T13:32:00Z">
            <w:rPr/>
          </w:rPrChange>
        </w:rPr>
        <w:t xml:space="preserve"> file as "</w:t>
      </w:r>
      <w:proofErr w:type="spellStart"/>
      <w:r w:rsidRPr="00D029E5">
        <w:rPr>
          <w:b/>
          <w:bCs/>
          <w:highlight w:val="green"/>
          <w:rPrChange w:id="68" w:author="Tran Quoc Khanh" w:date="2022-11-25T13:32:00Z">
            <w:rPr>
              <w:b/>
              <w:bCs/>
            </w:rPr>
          </w:rPrChange>
        </w:rPr>
        <w:t>authData</w:t>
      </w:r>
      <w:proofErr w:type="spellEnd"/>
      <w:r w:rsidRPr="00D029E5">
        <w:rPr>
          <w:highlight w:val="green"/>
          <w:rPrChange w:id="69" w:author="Tran Quoc Khanh" w:date="2022-11-25T13:32:00Z">
            <w:rPr/>
          </w:rPrChange>
        </w:rPr>
        <w:t>"</w:t>
      </w:r>
    </w:p>
    <w:p w14:paraId="7E6253CE" w14:textId="77777777" w:rsidR="00597E62" w:rsidRDefault="00000000">
      <w:pPr>
        <w:pStyle w:val="ListParagraph"/>
        <w:numPr>
          <w:ilvl w:val="0"/>
          <w:numId w:val="5"/>
        </w:numPr>
      </w:pPr>
      <w:r>
        <w:t xml:space="preserve">Inside your </w:t>
      </w:r>
      <w:r>
        <w:rPr>
          <w:b/>
          <w:bCs/>
        </w:rPr>
        <w:t>auth-service.js</w:t>
      </w:r>
      <w:r>
        <w:t xml:space="preserve"> file write code to </w:t>
      </w:r>
      <w:r>
        <w:rPr>
          <w:b/>
          <w:bCs/>
        </w:rPr>
        <w:t>require</w:t>
      </w:r>
      <w:r>
        <w:t xml:space="preserve"> the </w:t>
      </w:r>
      <w:r>
        <w:rPr>
          <w:b/>
          <w:bCs/>
        </w:rPr>
        <w:t>mongoose</w:t>
      </w:r>
      <w:r>
        <w:t xml:space="preserve"> module and create a </w:t>
      </w:r>
      <w:r>
        <w:rPr>
          <w:b/>
          <w:bCs/>
        </w:rPr>
        <w:t>Schema</w:t>
      </w:r>
      <w:r>
        <w:t xml:space="preserve"> variable to point to </w:t>
      </w:r>
      <w:proofErr w:type="spellStart"/>
      <w:r>
        <w:rPr>
          <w:b/>
          <w:bCs/>
        </w:rPr>
        <w:t>mongoose.Schema</w:t>
      </w:r>
      <w:proofErr w:type="spellEnd"/>
      <w:r>
        <w:t xml:space="preserve"> (</w:t>
      </w:r>
      <w:r>
        <w:rPr>
          <w:b/>
          <w:bCs/>
        </w:rPr>
        <w:t>Hint</w:t>
      </w:r>
      <w:r>
        <w:t>: refer to the Week 8 notes)</w:t>
      </w:r>
    </w:p>
    <w:p w14:paraId="1D35FBDA" w14:textId="77777777" w:rsidR="00597E62" w:rsidRDefault="00000000">
      <w:pPr>
        <w:pStyle w:val="ListParagraph"/>
        <w:numPr>
          <w:ilvl w:val="0"/>
          <w:numId w:val="5"/>
        </w:numPr>
      </w:pPr>
      <w:r>
        <w:t>Define a new "</w:t>
      </w:r>
      <w:proofErr w:type="spellStart"/>
      <w:r>
        <w:rPr>
          <w:b/>
          <w:bCs/>
        </w:rPr>
        <w:t>userSchema</w:t>
      </w:r>
      <w:proofErr w:type="spellEnd"/>
      <w:r>
        <w:t>" according to the following specification:</w:t>
      </w:r>
      <w:r>
        <w:br/>
      </w:r>
    </w:p>
    <w:tbl>
      <w:tblPr>
        <w:tblW w:w="952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44"/>
        <w:gridCol w:w="7276"/>
      </w:tblGrid>
      <w:tr w:rsidR="00597E62" w14:paraId="3CECF81C" w14:textId="77777777">
        <w:trPr>
          <w:trHeight w:val="221"/>
        </w:trPr>
        <w:tc>
          <w:tcPr>
            <w:tcW w:w="2244"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14:paraId="3B0B90F8" w14:textId="77777777" w:rsidR="00597E62" w:rsidRDefault="00000000">
            <w:pPr>
              <w:pStyle w:val="ListParagraph"/>
              <w:spacing w:before="40" w:after="40"/>
              <w:ind w:left="0"/>
            </w:pPr>
            <w:r>
              <w:rPr>
                <w:b/>
                <w:bCs/>
                <w:color w:val="FFFFFF"/>
                <w:u w:color="FFFFFF"/>
              </w:rPr>
              <w:t>Property</w:t>
            </w:r>
          </w:p>
        </w:tc>
        <w:tc>
          <w:tcPr>
            <w:tcW w:w="7276"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14:paraId="45C54B77" w14:textId="77777777" w:rsidR="00597E62" w:rsidRDefault="00000000">
            <w:pPr>
              <w:pStyle w:val="ListParagraph"/>
              <w:spacing w:after="40"/>
              <w:ind w:left="0"/>
            </w:pPr>
            <w:r>
              <w:rPr>
                <w:b/>
                <w:bCs/>
                <w:color w:val="FFFFFF"/>
                <w:u w:color="FFFFFF"/>
              </w:rPr>
              <w:t>Mongoose Schema Type</w:t>
            </w:r>
          </w:p>
        </w:tc>
      </w:tr>
      <w:tr w:rsidR="00597E62" w14:paraId="6B93ED1F" w14:textId="77777777">
        <w:trPr>
          <w:trHeight w:val="221"/>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728E1" w14:textId="77777777" w:rsidR="00597E62" w:rsidRPr="00C22085" w:rsidRDefault="00000000">
            <w:pPr>
              <w:pStyle w:val="Body"/>
              <w:rPr>
                <w:highlight w:val="green"/>
                <w:rPrChange w:id="70" w:author="Tran Quoc Khanh" w:date="2022-11-25T13:40:00Z">
                  <w:rPr/>
                </w:rPrChange>
              </w:rPr>
            </w:pPr>
            <w:proofErr w:type="spellStart"/>
            <w:r w:rsidRPr="00C22085">
              <w:rPr>
                <w:highlight w:val="green"/>
                <w:rPrChange w:id="71" w:author="Tran Quoc Khanh" w:date="2022-11-25T13:40:00Z">
                  <w:rPr/>
                </w:rPrChange>
              </w:rPr>
              <w:t>userName</w:t>
            </w:r>
            <w:proofErr w:type="spellEnd"/>
          </w:p>
        </w:tc>
        <w:tc>
          <w:tcPr>
            <w:tcW w:w="7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8305B" w14:textId="77777777" w:rsidR="00597E62" w:rsidRPr="00C22085" w:rsidRDefault="00000000">
            <w:pPr>
              <w:pStyle w:val="Body"/>
              <w:rPr>
                <w:highlight w:val="green"/>
                <w:rPrChange w:id="72" w:author="Tran Quoc Khanh" w:date="2022-11-25T13:40:00Z">
                  <w:rPr/>
                </w:rPrChange>
              </w:rPr>
            </w:pPr>
            <w:r w:rsidRPr="00C22085">
              <w:rPr>
                <w:highlight w:val="green"/>
                <w:rPrChange w:id="73" w:author="Tran Quoc Khanh" w:date="2022-11-25T13:40:00Z">
                  <w:rPr/>
                </w:rPrChange>
              </w:rPr>
              <w:t>String (</w:t>
            </w:r>
            <w:r w:rsidRPr="00C22085">
              <w:rPr>
                <w:b/>
                <w:bCs/>
                <w:highlight w:val="green"/>
                <w:rPrChange w:id="74" w:author="Tran Quoc Khanh" w:date="2022-11-25T13:40:00Z">
                  <w:rPr>
                    <w:b/>
                    <w:bCs/>
                  </w:rPr>
                </w:rPrChange>
              </w:rPr>
              <w:t>NOTE:</w:t>
            </w:r>
            <w:r w:rsidRPr="00C22085">
              <w:rPr>
                <w:highlight w:val="green"/>
                <w:rPrChange w:id="75" w:author="Tran Quoc Khanh" w:date="2022-11-25T13:40:00Z">
                  <w:rPr/>
                </w:rPrChange>
              </w:rPr>
              <w:t xml:space="preserve"> this value must be </w:t>
            </w:r>
            <w:r w:rsidRPr="00C22085">
              <w:rPr>
                <w:b/>
                <w:bCs/>
                <w:highlight w:val="green"/>
                <w:rPrChange w:id="76" w:author="Tran Quoc Khanh" w:date="2022-11-25T13:40:00Z">
                  <w:rPr>
                    <w:b/>
                    <w:bCs/>
                  </w:rPr>
                </w:rPrChange>
              </w:rPr>
              <w:t>unique</w:t>
            </w:r>
            <w:r w:rsidRPr="00C22085">
              <w:rPr>
                <w:highlight w:val="green"/>
                <w:rPrChange w:id="77" w:author="Tran Quoc Khanh" w:date="2022-11-25T13:40:00Z">
                  <w:rPr/>
                </w:rPrChange>
              </w:rPr>
              <w:t>)</w:t>
            </w:r>
          </w:p>
        </w:tc>
      </w:tr>
      <w:tr w:rsidR="00597E62" w14:paraId="149E5C93" w14:textId="77777777">
        <w:trPr>
          <w:trHeight w:val="221"/>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CA4D7" w14:textId="77777777" w:rsidR="00597E62" w:rsidRPr="00C22085" w:rsidRDefault="00000000">
            <w:pPr>
              <w:pStyle w:val="Body"/>
              <w:rPr>
                <w:highlight w:val="green"/>
                <w:rPrChange w:id="78" w:author="Tran Quoc Khanh" w:date="2022-11-25T13:40:00Z">
                  <w:rPr/>
                </w:rPrChange>
              </w:rPr>
            </w:pPr>
            <w:r w:rsidRPr="00C22085">
              <w:rPr>
                <w:highlight w:val="green"/>
                <w:rPrChange w:id="79" w:author="Tran Quoc Khanh" w:date="2022-11-25T13:40:00Z">
                  <w:rPr/>
                </w:rPrChange>
              </w:rPr>
              <w:t>password</w:t>
            </w:r>
          </w:p>
        </w:tc>
        <w:tc>
          <w:tcPr>
            <w:tcW w:w="7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C9936" w14:textId="77777777" w:rsidR="00597E62" w:rsidRPr="00C22085" w:rsidRDefault="00000000">
            <w:pPr>
              <w:pStyle w:val="Body"/>
              <w:rPr>
                <w:highlight w:val="green"/>
                <w:rPrChange w:id="80" w:author="Tran Quoc Khanh" w:date="2022-11-25T13:40:00Z">
                  <w:rPr/>
                </w:rPrChange>
              </w:rPr>
            </w:pPr>
            <w:r w:rsidRPr="00C22085">
              <w:rPr>
                <w:highlight w:val="green"/>
                <w:rPrChange w:id="81" w:author="Tran Quoc Khanh" w:date="2022-11-25T13:40:00Z">
                  <w:rPr/>
                </w:rPrChange>
              </w:rPr>
              <w:t>String</w:t>
            </w:r>
          </w:p>
        </w:tc>
      </w:tr>
      <w:tr w:rsidR="00597E62" w14:paraId="311D228A" w14:textId="77777777">
        <w:trPr>
          <w:trHeight w:val="221"/>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23079" w14:textId="77777777" w:rsidR="00597E62" w:rsidRPr="00C22085" w:rsidRDefault="00000000">
            <w:pPr>
              <w:pStyle w:val="Body"/>
              <w:rPr>
                <w:highlight w:val="green"/>
                <w:rPrChange w:id="82" w:author="Tran Quoc Khanh" w:date="2022-11-25T13:40:00Z">
                  <w:rPr/>
                </w:rPrChange>
              </w:rPr>
            </w:pPr>
            <w:r w:rsidRPr="00C22085">
              <w:rPr>
                <w:highlight w:val="green"/>
                <w:rPrChange w:id="83" w:author="Tran Quoc Khanh" w:date="2022-11-25T13:40:00Z">
                  <w:rPr/>
                </w:rPrChange>
              </w:rPr>
              <w:t>email</w:t>
            </w:r>
          </w:p>
        </w:tc>
        <w:tc>
          <w:tcPr>
            <w:tcW w:w="7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A46DB" w14:textId="77777777" w:rsidR="00597E62" w:rsidRPr="00C22085" w:rsidRDefault="00000000">
            <w:pPr>
              <w:pStyle w:val="ListParagraph"/>
              <w:ind w:left="0"/>
              <w:rPr>
                <w:highlight w:val="green"/>
                <w:rPrChange w:id="84" w:author="Tran Quoc Khanh" w:date="2022-11-25T13:40:00Z">
                  <w:rPr/>
                </w:rPrChange>
              </w:rPr>
            </w:pPr>
            <w:r w:rsidRPr="00C22085">
              <w:rPr>
                <w:highlight w:val="green"/>
                <w:rPrChange w:id="85" w:author="Tran Quoc Khanh" w:date="2022-11-25T13:40:00Z">
                  <w:rPr/>
                </w:rPrChange>
              </w:rPr>
              <w:t>String</w:t>
            </w:r>
          </w:p>
        </w:tc>
      </w:tr>
      <w:tr w:rsidR="00597E62" w:rsidRPr="00C22085" w14:paraId="4DB6F26C" w14:textId="77777777">
        <w:trPr>
          <w:trHeight w:val="3448"/>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2DFF3" w14:textId="77777777" w:rsidR="00597E62" w:rsidRPr="00C22085" w:rsidRDefault="00000000">
            <w:pPr>
              <w:pStyle w:val="Body"/>
              <w:rPr>
                <w:highlight w:val="green"/>
                <w:rPrChange w:id="86" w:author="Tran Quoc Khanh" w:date="2022-11-25T13:42:00Z">
                  <w:rPr/>
                </w:rPrChange>
              </w:rPr>
            </w:pPr>
            <w:proofErr w:type="spellStart"/>
            <w:r w:rsidRPr="00C22085">
              <w:rPr>
                <w:highlight w:val="green"/>
                <w:rPrChange w:id="87" w:author="Tran Quoc Khanh" w:date="2022-11-25T13:42:00Z">
                  <w:rPr/>
                </w:rPrChange>
              </w:rPr>
              <w:t>loginHistory</w:t>
            </w:r>
            <w:proofErr w:type="spellEnd"/>
          </w:p>
        </w:tc>
        <w:tc>
          <w:tcPr>
            <w:tcW w:w="7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6429E" w14:textId="77777777" w:rsidR="00597E62" w:rsidRPr="00C22085" w:rsidRDefault="00000000">
            <w:pPr>
              <w:pStyle w:val="ListParagraph"/>
              <w:ind w:left="0"/>
              <w:rPr>
                <w:highlight w:val="green"/>
                <w:rPrChange w:id="88" w:author="Tran Quoc Khanh" w:date="2022-11-25T13:42:00Z">
                  <w:rPr/>
                </w:rPrChange>
              </w:rPr>
            </w:pPr>
            <w:r w:rsidRPr="00C22085">
              <w:rPr>
                <w:highlight w:val="green"/>
                <w:rPrChange w:id="89" w:author="Tran Quoc Khanh" w:date="2022-11-25T13:42:00Z">
                  <w:rPr/>
                </w:rPrChange>
              </w:rPr>
              <w:t>[ { Property: Type, Property: Type  } ]</w:t>
            </w:r>
          </w:p>
          <w:p w14:paraId="5106A354" w14:textId="77777777" w:rsidR="00597E62" w:rsidRPr="00C22085" w:rsidRDefault="00597E62">
            <w:pPr>
              <w:pStyle w:val="ListParagraph"/>
              <w:ind w:left="0"/>
              <w:rPr>
                <w:highlight w:val="green"/>
                <w:rPrChange w:id="90" w:author="Tran Quoc Khanh" w:date="2022-11-25T13:42:00Z">
                  <w:rPr/>
                </w:rPrChange>
              </w:rPr>
            </w:pPr>
          </w:p>
          <w:p w14:paraId="06B4B7FE" w14:textId="77777777" w:rsidR="00597E62" w:rsidRPr="00C22085" w:rsidRDefault="00000000">
            <w:pPr>
              <w:pStyle w:val="ListParagraph"/>
              <w:ind w:left="0"/>
              <w:rPr>
                <w:sz w:val="20"/>
                <w:szCs w:val="20"/>
                <w:highlight w:val="green"/>
                <w:rPrChange w:id="91" w:author="Tran Quoc Khanh" w:date="2022-11-25T13:42:00Z">
                  <w:rPr>
                    <w:sz w:val="20"/>
                    <w:szCs w:val="20"/>
                  </w:rPr>
                </w:rPrChange>
              </w:rPr>
            </w:pPr>
            <w:r w:rsidRPr="00C22085">
              <w:rPr>
                <w:sz w:val="20"/>
                <w:szCs w:val="20"/>
                <w:highlight w:val="green"/>
                <w:rPrChange w:id="92" w:author="Tran Quoc Khanh" w:date="2022-11-25T13:42:00Z">
                  <w:rPr>
                    <w:sz w:val="20"/>
                    <w:szCs w:val="20"/>
                  </w:rPr>
                </w:rPrChange>
              </w:rPr>
              <w:t xml:space="preserve">NOTE: this will be an array of </w:t>
            </w:r>
            <w:r w:rsidRPr="00C22085">
              <w:rPr>
                <w:b/>
                <w:bCs/>
                <w:sz w:val="20"/>
                <w:szCs w:val="20"/>
                <w:highlight w:val="green"/>
                <w:rPrChange w:id="93" w:author="Tran Quoc Khanh" w:date="2022-11-25T13:42:00Z">
                  <w:rPr>
                    <w:b/>
                    <w:bCs/>
                    <w:sz w:val="20"/>
                    <w:szCs w:val="20"/>
                  </w:rPr>
                </w:rPrChange>
              </w:rPr>
              <w:t>objects</w:t>
            </w:r>
            <w:r w:rsidRPr="00C22085">
              <w:rPr>
                <w:sz w:val="20"/>
                <w:szCs w:val="20"/>
                <w:highlight w:val="green"/>
                <w:rPrChange w:id="94" w:author="Tran Quoc Khanh" w:date="2022-11-25T13:42:00Z">
                  <w:rPr>
                    <w:sz w:val="20"/>
                    <w:szCs w:val="20"/>
                  </w:rPr>
                </w:rPrChange>
              </w:rPr>
              <w:t xml:space="preserve"> that use the following specification:</w:t>
            </w:r>
          </w:p>
          <w:p w14:paraId="5E034305" w14:textId="77777777" w:rsidR="00597E62" w:rsidRPr="00C22085" w:rsidRDefault="00597E62">
            <w:pPr>
              <w:pStyle w:val="ListParagraph"/>
              <w:ind w:left="0"/>
              <w:rPr>
                <w:sz w:val="20"/>
                <w:szCs w:val="20"/>
                <w:highlight w:val="green"/>
                <w:rPrChange w:id="95" w:author="Tran Quoc Khanh" w:date="2022-11-25T13:42:00Z">
                  <w:rPr>
                    <w:sz w:val="20"/>
                    <w:szCs w:val="20"/>
                  </w:rPr>
                </w:rPrChange>
              </w:rPr>
            </w:pPr>
          </w:p>
          <w:p w14:paraId="3E2EF60D" w14:textId="77777777" w:rsidR="00597E62" w:rsidRPr="00C22085" w:rsidRDefault="00000000">
            <w:pPr>
              <w:pStyle w:val="ListParagraph"/>
              <w:spacing w:after="40"/>
              <w:ind w:left="0"/>
              <w:rPr>
                <w:b/>
                <w:bCs/>
                <w:sz w:val="20"/>
                <w:szCs w:val="20"/>
                <w:highlight w:val="green"/>
                <w:rPrChange w:id="96" w:author="Tran Quoc Khanh" w:date="2022-11-25T13:42:00Z">
                  <w:rPr>
                    <w:b/>
                    <w:bCs/>
                    <w:sz w:val="20"/>
                    <w:szCs w:val="20"/>
                  </w:rPr>
                </w:rPrChange>
              </w:rPr>
            </w:pPr>
            <w:r w:rsidRPr="00C22085">
              <w:rPr>
                <w:b/>
                <w:bCs/>
                <w:sz w:val="20"/>
                <w:szCs w:val="20"/>
                <w:highlight w:val="green"/>
                <w:rPrChange w:id="97" w:author="Tran Quoc Khanh" w:date="2022-11-25T13:42:00Z">
                  <w:rPr>
                    <w:b/>
                    <w:bCs/>
                    <w:sz w:val="20"/>
                    <w:szCs w:val="20"/>
                  </w:rPr>
                </w:rPrChange>
              </w:rPr>
              <w:t>Property</w:t>
            </w:r>
            <w:r w:rsidRPr="00C22085">
              <w:rPr>
                <w:b/>
                <w:bCs/>
                <w:sz w:val="20"/>
                <w:szCs w:val="20"/>
                <w:highlight w:val="green"/>
                <w:rPrChange w:id="98" w:author="Tran Quoc Khanh" w:date="2022-11-25T13:42:00Z">
                  <w:rPr>
                    <w:b/>
                    <w:bCs/>
                    <w:sz w:val="20"/>
                    <w:szCs w:val="20"/>
                  </w:rPr>
                </w:rPrChange>
              </w:rPr>
              <w:tab/>
              <w:t>Mongoose Schema Type</w:t>
            </w:r>
          </w:p>
          <w:p w14:paraId="2AA22565" w14:textId="77777777" w:rsidR="00597E62" w:rsidRPr="00C22085" w:rsidRDefault="00000000">
            <w:pPr>
              <w:pStyle w:val="ListParagraph"/>
              <w:ind w:left="0"/>
              <w:rPr>
                <w:sz w:val="20"/>
                <w:szCs w:val="20"/>
                <w:highlight w:val="green"/>
                <w:rPrChange w:id="99" w:author="Tran Quoc Khanh" w:date="2022-11-25T13:42:00Z">
                  <w:rPr>
                    <w:sz w:val="20"/>
                    <w:szCs w:val="20"/>
                  </w:rPr>
                </w:rPrChange>
              </w:rPr>
            </w:pPr>
            <w:proofErr w:type="spellStart"/>
            <w:r w:rsidRPr="00C22085">
              <w:rPr>
                <w:sz w:val="20"/>
                <w:szCs w:val="20"/>
                <w:highlight w:val="green"/>
                <w:rPrChange w:id="100" w:author="Tran Quoc Khanh" w:date="2022-11-25T13:42:00Z">
                  <w:rPr>
                    <w:sz w:val="20"/>
                    <w:szCs w:val="20"/>
                  </w:rPr>
                </w:rPrChange>
              </w:rPr>
              <w:t>dateTime</w:t>
            </w:r>
            <w:proofErr w:type="spellEnd"/>
            <w:r w:rsidRPr="00C22085">
              <w:rPr>
                <w:sz w:val="20"/>
                <w:szCs w:val="20"/>
                <w:highlight w:val="green"/>
                <w:rPrChange w:id="101" w:author="Tran Quoc Khanh" w:date="2022-11-25T13:42:00Z">
                  <w:rPr>
                    <w:sz w:val="20"/>
                    <w:szCs w:val="20"/>
                  </w:rPr>
                </w:rPrChange>
              </w:rPr>
              <w:tab/>
              <w:t>Date</w:t>
            </w:r>
          </w:p>
          <w:p w14:paraId="298150E9" w14:textId="77777777" w:rsidR="00597E62" w:rsidRPr="00C22085" w:rsidRDefault="00000000">
            <w:pPr>
              <w:pStyle w:val="ListParagraph"/>
              <w:ind w:left="0"/>
              <w:rPr>
                <w:sz w:val="20"/>
                <w:szCs w:val="20"/>
                <w:highlight w:val="green"/>
                <w:rPrChange w:id="102" w:author="Tran Quoc Khanh" w:date="2022-11-25T13:42:00Z">
                  <w:rPr>
                    <w:sz w:val="20"/>
                    <w:szCs w:val="20"/>
                  </w:rPr>
                </w:rPrChange>
              </w:rPr>
            </w:pPr>
            <w:proofErr w:type="spellStart"/>
            <w:r w:rsidRPr="00C22085">
              <w:rPr>
                <w:sz w:val="20"/>
                <w:szCs w:val="20"/>
                <w:highlight w:val="green"/>
                <w:rPrChange w:id="103" w:author="Tran Quoc Khanh" w:date="2022-11-25T13:42:00Z">
                  <w:rPr>
                    <w:sz w:val="20"/>
                    <w:szCs w:val="20"/>
                  </w:rPr>
                </w:rPrChange>
              </w:rPr>
              <w:t>userAgent</w:t>
            </w:r>
            <w:proofErr w:type="spellEnd"/>
            <w:r w:rsidRPr="00C22085">
              <w:rPr>
                <w:sz w:val="20"/>
                <w:szCs w:val="20"/>
                <w:highlight w:val="green"/>
                <w:rPrChange w:id="104" w:author="Tran Quoc Khanh" w:date="2022-11-25T13:42:00Z">
                  <w:rPr>
                    <w:sz w:val="20"/>
                    <w:szCs w:val="20"/>
                  </w:rPr>
                </w:rPrChange>
              </w:rPr>
              <w:tab/>
              <w:t>String</w:t>
            </w:r>
          </w:p>
          <w:p w14:paraId="6109BD7B" w14:textId="77777777" w:rsidR="00597E62" w:rsidRPr="00C22085" w:rsidRDefault="00597E62">
            <w:pPr>
              <w:pStyle w:val="ListParagraph"/>
              <w:ind w:left="0"/>
              <w:rPr>
                <w:highlight w:val="green"/>
                <w:rPrChange w:id="105" w:author="Tran Quoc Khanh" w:date="2022-11-25T13:42:00Z">
                  <w:rPr/>
                </w:rPrChange>
              </w:rPr>
            </w:pPr>
          </w:p>
        </w:tc>
      </w:tr>
    </w:tbl>
    <w:p w14:paraId="7E7EF1CC" w14:textId="77777777" w:rsidR="00597E62" w:rsidRPr="00C22085" w:rsidRDefault="00597E62">
      <w:pPr>
        <w:pStyle w:val="ListParagraph"/>
        <w:widowControl w:val="0"/>
        <w:numPr>
          <w:ilvl w:val="0"/>
          <w:numId w:val="6"/>
        </w:numPr>
        <w:spacing w:line="240" w:lineRule="auto"/>
        <w:rPr>
          <w:highlight w:val="green"/>
          <w:rPrChange w:id="106" w:author="Tran Quoc Khanh" w:date="2022-11-25T13:42:00Z">
            <w:rPr/>
          </w:rPrChange>
        </w:rPr>
      </w:pPr>
    </w:p>
    <w:p w14:paraId="670F13C5" w14:textId="77777777" w:rsidR="00597E62" w:rsidRPr="00C22085" w:rsidRDefault="00597E62">
      <w:pPr>
        <w:pStyle w:val="Body"/>
        <w:rPr>
          <w:highlight w:val="green"/>
          <w:rPrChange w:id="107" w:author="Tran Quoc Khanh" w:date="2022-11-25T13:42:00Z">
            <w:rPr/>
          </w:rPrChange>
        </w:rPr>
      </w:pPr>
    </w:p>
    <w:p w14:paraId="487665BA" w14:textId="77777777" w:rsidR="00597E62" w:rsidRPr="00C22085" w:rsidRDefault="00000000">
      <w:pPr>
        <w:pStyle w:val="ListParagraph"/>
        <w:numPr>
          <w:ilvl w:val="0"/>
          <w:numId w:val="7"/>
        </w:numPr>
        <w:spacing w:before="120"/>
        <w:rPr>
          <w:highlight w:val="green"/>
          <w:rPrChange w:id="108" w:author="Tran Quoc Khanh" w:date="2022-11-25T13:42:00Z">
            <w:rPr/>
          </w:rPrChange>
        </w:rPr>
      </w:pPr>
      <w:r w:rsidRPr="00C22085">
        <w:rPr>
          <w:highlight w:val="green"/>
          <w:rPrChange w:id="109" w:author="Tran Quoc Khanh" w:date="2022-11-25T13:42:00Z">
            <w:rPr/>
          </w:rPrChange>
        </w:rPr>
        <w:t>Once you have defined your "</w:t>
      </w:r>
      <w:proofErr w:type="spellStart"/>
      <w:r w:rsidRPr="00C22085">
        <w:rPr>
          <w:b/>
          <w:bCs/>
          <w:highlight w:val="green"/>
          <w:rPrChange w:id="110" w:author="Tran Quoc Khanh" w:date="2022-11-25T13:42:00Z">
            <w:rPr>
              <w:b/>
              <w:bCs/>
            </w:rPr>
          </w:rPrChange>
        </w:rPr>
        <w:t>userSchema</w:t>
      </w:r>
      <w:proofErr w:type="spellEnd"/>
      <w:r w:rsidRPr="00C22085">
        <w:rPr>
          <w:highlight w:val="green"/>
          <w:rPrChange w:id="111" w:author="Tran Quoc Khanh" w:date="2022-11-25T13:42:00Z">
            <w:rPr/>
          </w:rPrChange>
        </w:rPr>
        <w:t>" per the specification above, add the line:</w:t>
      </w:r>
    </w:p>
    <w:p w14:paraId="01295F66" w14:textId="77777777" w:rsidR="00597E62" w:rsidRPr="00C22085" w:rsidRDefault="00000000">
      <w:pPr>
        <w:pStyle w:val="ListParagraph"/>
        <w:numPr>
          <w:ilvl w:val="1"/>
          <w:numId w:val="9"/>
        </w:numPr>
        <w:rPr>
          <w:b/>
          <w:bCs/>
          <w:highlight w:val="green"/>
          <w:rPrChange w:id="112" w:author="Tran Quoc Khanh" w:date="2022-11-25T13:42:00Z">
            <w:rPr>
              <w:b/>
              <w:bCs/>
            </w:rPr>
          </w:rPrChange>
        </w:rPr>
      </w:pPr>
      <w:r w:rsidRPr="00C22085">
        <w:rPr>
          <w:b/>
          <w:bCs/>
          <w:highlight w:val="green"/>
          <w:rPrChange w:id="113" w:author="Tran Quoc Khanh" w:date="2022-11-25T13:42:00Z">
            <w:rPr>
              <w:b/>
              <w:bCs/>
            </w:rPr>
          </w:rPrChange>
        </w:rPr>
        <w:t>let User; // to be defined on new connection (see initialize)</w:t>
      </w:r>
    </w:p>
    <w:p w14:paraId="2B3D82D4" w14:textId="77777777" w:rsidR="00597E62" w:rsidRDefault="00597E62">
      <w:pPr>
        <w:pStyle w:val="Body"/>
        <w:rPr>
          <w:b/>
          <w:bCs/>
        </w:rPr>
      </w:pPr>
    </w:p>
    <w:p w14:paraId="71D0D063" w14:textId="77777777" w:rsidR="00597E62" w:rsidRDefault="00000000">
      <w:pPr>
        <w:pStyle w:val="Heading2"/>
        <w:spacing w:after="120"/>
      </w:pPr>
      <w:r>
        <w:t>auth-service.js - Exported Functions</w:t>
      </w:r>
    </w:p>
    <w:p w14:paraId="72D75558" w14:textId="77777777" w:rsidR="00597E62" w:rsidRDefault="00000000">
      <w:pPr>
        <w:pStyle w:val="Body"/>
        <w:spacing w:after="240"/>
        <w:rPr>
          <w:b/>
          <w:bCs/>
        </w:rPr>
      </w:pPr>
      <w:r w:rsidRPr="00AB5F6B">
        <w:rPr>
          <w:highlight w:val="green"/>
        </w:rPr>
        <w:t xml:space="preserve">Each of the below functions are designed to work with the </w:t>
      </w:r>
      <w:r w:rsidRPr="00AB5F6B">
        <w:rPr>
          <w:b/>
          <w:bCs/>
          <w:highlight w:val="green"/>
        </w:rPr>
        <w:t>User</w:t>
      </w:r>
      <w:r w:rsidRPr="00AB5F6B">
        <w:rPr>
          <w:highlight w:val="green"/>
        </w:rPr>
        <w:t xml:space="preserve"> Object (defined by </w:t>
      </w:r>
      <w:r w:rsidRPr="00AB5F6B">
        <w:rPr>
          <w:b/>
          <w:bCs/>
          <w:highlight w:val="green"/>
          <w:lang w:val="de-DE"/>
        </w:rPr>
        <w:t>userSchema</w:t>
      </w:r>
      <w:r w:rsidRPr="00AB5F6B">
        <w:rPr>
          <w:highlight w:val="green"/>
        </w:rPr>
        <w:t>).  Once again, since we have no way of knowing how long each function will take</w:t>
      </w:r>
      <w:r w:rsidRPr="00AB5F6B">
        <w:rPr>
          <w:b/>
          <w:bCs/>
          <w:highlight w:val="green"/>
        </w:rPr>
        <w:t xml:space="preserve">, every one of the below functions must return a promise </w:t>
      </w:r>
      <w:r w:rsidRPr="00AB5F6B">
        <w:rPr>
          <w:highlight w:val="green"/>
        </w:rPr>
        <w:t xml:space="preserve">that </w:t>
      </w:r>
      <w:r w:rsidRPr="00AB5F6B">
        <w:rPr>
          <w:b/>
          <w:bCs/>
          <w:highlight w:val="green"/>
        </w:rPr>
        <w:t>passes the data</w:t>
      </w:r>
      <w:r w:rsidRPr="00AB5F6B">
        <w:rPr>
          <w:highlight w:val="green"/>
        </w:rPr>
        <w:t xml:space="preserve"> via its "</w:t>
      </w:r>
      <w:r w:rsidRPr="00AB5F6B">
        <w:rPr>
          <w:b/>
          <w:bCs/>
          <w:highlight w:val="green"/>
          <w:lang w:val="pt-PT"/>
        </w:rPr>
        <w:t>resolve</w:t>
      </w:r>
      <w:r w:rsidRPr="00AB5F6B">
        <w:rPr>
          <w:highlight w:val="green"/>
        </w:rPr>
        <w:t xml:space="preserve">" method (or if an error was encountered, passes an </w:t>
      </w:r>
      <w:r w:rsidRPr="00AB5F6B">
        <w:rPr>
          <w:b/>
          <w:bCs/>
          <w:highlight w:val="green"/>
          <w:lang w:val="it-IT"/>
        </w:rPr>
        <w:t>error message</w:t>
      </w:r>
      <w:r w:rsidRPr="00AB5F6B">
        <w:rPr>
          <w:highlight w:val="green"/>
        </w:rPr>
        <w:t xml:space="preserve"> via its "</w:t>
      </w:r>
      <w:r w:rsidRPr="00AB5F6B">
        <w:rPr>
          <w:b/>
          <w:bCs/>
          <w:highlight w:val="green"/>
        </w:rPr>
        <w:t>reject</w:t>
      </w:r>
      <w:r w:rsidRPr="00AB5F6B">
        <w:rPr>
          <w:highlight w:val="green"/>
        </w:rPr>
        <w:t xml:space="preserve">" </w:t>
      </w:r>
      <w:r w:rsidRPr="00AB5F6B">
        <w:rPr>
          <w:highlight w:val="green"/>
        </w:rPr>
        <w:lastRenderedPageBreak/>
        <w:t xml:space="preserve">method).  When we access these methods from the server.js file, we will be assuming that they return a promise and will respond appropriately with </w:t>
      </w:r>
      <w:r w:rsidRPr="00AB5F6B">
        <w:rPr>
          <w:b/>
          <w:bCs/>
          <w:highlight w:val="green"/>
        </w:rPr>
        <w:t>.then()</w:t>
      </w:r>
      <w:r w:rsidRPr="00AB5F6B">
        <w:rPr>
          <w:highlight w:val="green"/>
        </w:rPr>
        <w:t xml:space="preserve"> and .</w:t>
      </w:r>
      <w:r w:rsidRPr="00AB5F6B">
        <w:rPr>
          <w:b/>
          <w:bCs/>
          <w:highlight w:val="green"/>
        </w:rPr>
        <w:t>catch()</w:t>
      </w:r>
      <w:r w:rsidRPr="00AB5F6B">
        <w:rPr>
          <w:highlight w:val="green"/>
        </w:rPr>
        <w:t>.</w:t>
      </w:r>
    </w:p>
    <w:p w14:paraId="49F1FE70" w14:textId="77777777" w:rsidR="00597E62" w:rsidRDefault="00000000">
      <w:pPr>
        <w:pStyle w:val="Heading3"/>
        <w:spacing w:after="120"/>
      </w:pPr>
      <w:r>
        <w:t>initialize()</w:t>
      </w:r>
    </w:p>
    <w:p w14:paraId="63BAF710" w14:textId="77777777" w:rsidR="00597E62" w:rsidRPr="00AB5F6B" w:rsidRDefault="00000000">
      <w:pPr>
        <w:pStyle w:val="ListParagraph"/>
        <w:numPr>
          <w:ilvl w:val="0"/>
          <w:numId w:val="11"/>
        </w:numPr>
        <w:rPr>
          <w:highlight w:val="green"/>
        </w:rPr>
      </w:pPr>
      <w:r w:rsidRPr="00AB5F6B">
        <w:rPr>
          <w:highlight w:val="green"/>
        </w:rPr>
        <w:t>Much like the "initialize" function in our blog-service module, we must ensure that we are able to connect to our MongoDB instance before we can start our application.</w:t>
      </w:r>
    </w:p>
    <w:p w14:paraId="16A4FBA1" w14:textId="77777777" w:rsidR="00597E62" w:rsidRPr="00AB5F6B" w:rsidRDefault="00000000">
      <w:pPr>
        <w:pStyle w:val="ListParagraph"/>
        <w:numPr>
          <w:ilvl w:val="0"/>
          <w:numId w:val="11"/>
        </w:numPr>
        <w:rPr>
          <w:highlight w:val="green"/>
        </w:rPr>
      </w:pPr>
      <w:r w:rsidRPr="00AB5F6B">
        <w:rPr>
          <w:highlight w:val="green"/>
        </w:rPr>
        <w:t xml:space="preserve">We must also ensure that we create a new connection (using </w:t>
      </w:r>
      <w:proofErr w:type="spellStart"/>
      <w:r w:rsidRPr="00AB5F6B">
        <w:rPr>
          <w:b/>
          <w:bCs/>
          <w:i/>
          <w:iCs/>
          <w:highlight w:val="green"/>
        </w:rPr>
        <w:t>createConnection</w:t>
      </w:r>
      <w:proofErr w:type="spellEnd"/>
      <w:r w:rsidRPr="00AB5F6B">
        <w:rPr>
          <w:b/>
          <w:bCs/>
          <w:i/>
          <w:iCs/>
          <w:highlight w:val="green"/>
        </w:rPr>
        <w:t>()</w:t>
      </w:r>
      <w:r w:rsidRPr="00AB5F6B">
        <w:rPr>
          <w:highlight w:val="green"/>
        </w:rPr>
        <w:t xml:space="preserve"> instead of </w:t>
      </w:r>
      <w:r w:rsidRPr="00AB5F6B">
        <w:rPr>
          <w:b/>
          <w:bCs/>
          <w:i/>
          <w:iCs/>
          <w:highlight w:val="green"/>
        </w:rPr>
        <w:t xml:space="preserve">connect() </w:t>
      </w:r>
      <w:r w:rsidRPr="00AB5F6B">
        <w:rPr>
          <w:highlight w:val="green"/>
        </w:rPr>
        <w:t xml:space="preserve">- this will ensure that we use a connection local to our module) and initialize our "User" object, if successful </w:t>
      </w:r>
    </w:p>
    <w:p w14:paraId="525608A8" w14:textId="77777777" w:rsidR="00597E62" w:rsidRPr="00AB5F6B" w:rsidRDefault="00000000">
      <w:pPr>
        <w:pStyle w:val="ListParagraph"/>
        <w:numPr>
          <w:ilvl w:val="0"/>
          <w:numId w:val="11"/>
        </w:numPr>
        <w:rPr>
          <w:highlight w:val="green"/>
        </w:rPr>
      </w:pPr>
      <w:r w:rsidRPr="00AB5F6B">
        <w:rPr>
          <w:highlight w:val="green"/>
        </w:rPr>
        <w:t xml:space="preserve">Additionally, if our connection is successful, we must </w:t>
      </w:r>
      <w:r w:rsidRPr="00AB5F6B">
        <w:rPr>
          <w:b/>
          <w:bCs/>
          <w:highlight w:val="green"/>
        </w:rPr>
        <w:t>resolve()</w:t>
      </w:r>
      <w:r w:rsidRPr="00AB5F6B">
        <w:rPr>
          <w:highlight w:val="green"/>
        </w:rPr>
        <w:t xml:space="preserve"> the returned promise without returning any data</w:t>
      </w:r>
    </w:p>
    <w:p w14:paraId="49970593" w14:textId="77777777" w:rsidR="00597E62" w:rsidRPr="00AB5F6B" w:rsidRDefault="00000000">
      <w:pPr>
        <w:pStyle w:val="ListParagraph"/>
        <w:numPr>
          <w:ilvl w:val="0"/>
          <w:numId w:val="11"/>
        </w:numPr>
        <w:rPr>
          <w:highlight w:val="green"/>
        </w:rPr>
      </w:pPr>
      <w:r w:rsidRPr="00AB5F6B">
        <w:rPr>
          <w:highlight w:val="green"/>
        </w:rPr>
        <w:t xml:space="preserve">If our connection has an error, we must, </w:t>
      </w:r>
      <w:r w:rsidRPr="00AB5F6B">
        <w:rPr>
          <w:b/>
          <w:bCs/>
          <w:highlight w:val="green"/>
        </w:rPr>
        <w:t>reject()</w:t>
      </w:r>
      <w:r w:rsidRPr="00AB5F6B">
        <w:rPr>
          <w:highlight w:val="green"/>
        </w:rPr>
        <w:t xml:space="preserve"> the returned promise with the provided error:</w:t>
      </w:r>
    </w:p>
    <w:p w14:paraId="41BDAB7F" w14:textId="77777777" w:rsidR="00597E62" w:rsidRPr="00AB5F6B" w:rsidRDefault="00000000">
      <w:pPr>
        <w:pStyle w:val="ListParagraph"/>
        <w:numPr>
          <w:ilvl w:val="0"/>
          <w:numId w:val="11"/>
        </w:numPr>
        <w:rPr>
          <w:highlight w:val="green"/>
        </w:rPr>
      </w:pPr>
      <w:r w:rsidRPr="00AB5F6B">
        <w:rPr>
          <w:highlight w:val="green"/>
        </w:rPr>
        <w:t xml:space="preserve">To achieve this, </w:t>
      </w:r>
      <w:r w:rsidRPr="00AB5F6B">
        <w:rPr>
          <w:b/>
          <w:bCs/>
          <w:highlight w:val="green"/>
        </w:rPr>
        <w:t>use the following code</w:t>
      </w:r>
      <w:r w:rsidRPr="00AB5F6B">
        <w:rPr>
          <w:highlight w:val="green"/>
        </w:rPr>
        <w:t xml:space="preserve"> for your new initialize function, where </w:t>
      </w:r>
      <w:proofErr w:type="spellStart"/>
      <w:r w:rsidRPr="00AB5F6B">
        <w:rPr>
          <w:b/>
          <w:bCs/>
          <w:i/>
          <w:iCs/>
          <w:highlight w:val="green"/>
        </w:rPr>
        <w:t>connectionString</w:t>
      </w:r>
      <w:proofErr w:type="spellEnd"/>
      <w:r w:rsidRPr="00AB5F6B">
        <w:rPr>
          <w:highlight w:val="green"/>
        </w:rPr>
        <w:t xml:space="preserve"> is your </w:t>
      </w:r>
      <w:r w:rsidRPr="00AB5F6B">
        <w:rPr>
          <w:b/>
          <w:bCs/>
          <w:highlight w:val="green"/>
        </w:rPr>
        <w:t>completed connection string</w:t>
      </w:r>
      <w:r w:rsidRPr="00AB5F6B">
        <w:rPr>
          <w:highlight w:val="green"/>
        </w:rPr>
        <w:t xml:space="preserve"> to your MongoDB Atlas database as identified above:</w:t>
      </w:r>
    </w:p>
    <w:p w14:paraId="246911D6" w14:textId="77777777" w:rsidR="00597E62" w:rsidRPr="00597AB9" w:rsidRDefault="00000000">
      <w:pPr>
        <w:pStyle w:val="ListParagraph"/>
        <w:rPr>
          <w:b/>
          <w:bCs/>
          <w:highlight w:val="green"/>
        </w:rPr>
      </w:pPr>
      <w:proofErr w:type="spellStart"/>
      <w:r w:rsidRPr="00597AB9">
        <w:rPr>
          <w:b/>
          <w:bCs/>
          <w:highlight w:val="green"/>
        </w:rPr>
        <w:t>module.exports.initialize</w:t>
      </w:r>
      <w:proofErr w:type="spellEnd"/>
      <w:r w:rsidRPr="00597AB9">
        <w:rPr>
          <w:b/>
          <w:bCs/>
          <w:highlight w:val="green"/>
        </w:rPr>
        <w:t xml:space="preserve"> = function () {</w:t>
      </w:r>
    </w:p>
    <w:p w14:paraId="6DDE0B64" w14:textId="77777777" w:rsidR="00597E62" w:rsidRPr="00597AB9" w:rsidRDefault="00000000">
      <w:pPr>
        <w:pStyle w:val="ListParagraph"/>
        <w:rPr>
          <w:b/>
          <w:bCs/>
          <w:highlight w:val="green"/>
        </w:rPr>
      </w:pPr>
      <w:r w:rsidRPr="00597AB9">
        <w:rPr>
          <w:b/>
          <w:bCs/>
          <w:highlight w:val="green"/>
        </w:rPr>
        <w:t xml:space="preserve">    return new Promise(function (resolve, reject) {</w:t>
      </w:r>
    </w:p>
    <w:p w14:paraId="7A67F48F" w14:textId="77777777" w:rsidR="00597E62" w:rsidRPr="00597AB9" w:rsidRDefault="00000000">
      <w:pPr>
        <w:pStyle w:val="ListParagraph"/>
        <w:rPr>
          <w:b/>
          <w:bCs/>
          <w:highlight w:val="green"/>
        </w:rPr>
      </w:pPr>
      <w:r w:rsidRPr="00597AB9">
        <w:rPr>
          <w:b/>
          <w:bCs/>
          <w:highlight w:val="green"/>
        </w:rPr>
        <w:t xml:space="preserve">        let </w:t>
      </w:r>
      <w:proofErr w:type="spellStart"/>
      <w:r w:rsidRPr="00597AB9">
        <w:rPr>
          <w:b/>
          <w:bCs/>
          <w:highlight w:val="green"/>
        </w:rPr>
        <w:t>db</w:t>
      </w:r>
      <w:proofErr w:type="spellEnd"/>
      <w:r w:rsidRPr="00597AB9">
        <w:rPr>
          <w:b/>
          <w:bCs/>
          <w:highlight w:val="green"/>
        </w:rPr>
        <w:t xml:space="preserve"> = </w:t>
      </w:r>
      <w:proofErr w:type="spellStart"/>
      <w:r w:rsidRPr="00597AB9">
        <w:rPr>
          <w:b/>
          <w:bCs/>
          <w:highlight w:val="green"/>
        </w:rPr>
        <w:t>mongoose.createConnection</w:t>
      </w:r>
      <w:proofErr w:type="spellEnd"/>
      <w:r w:rsidRPr="00597AB9">
        <w:rPr>
          <w:b/>
          <w:bCs/>
          <w:highlight w:val="green"/>
        </w:rPr>
        <w:t>("</w:t>
      </w:r>
      <w:proofErr w:type="spellStart"/>
      <w:r w:rsidRPr="00597AB9">
        <w:rPr>
          <w:b/>
          <w:bCs/>
          <w:highlight w:val="green"/>
        </w:rPr>
        <w:t>connectionString</w:t>
      </w:r>
      <w:proofErr w:type="spellEnd"/>
      <w:r w:rsidRPr="00597AB9">
        <w:rPr>
          <w:b/>
          <w:bCs/>
          <w:highlight w:val="green"/>
        </w:rPr>
        <w:t>");</w:t>
      </w:r>
    </w:p>
    <w:p w14:paraId="011E0E42" w14:textId="77777777" w:rsidR="00597E62" w:rsidRPr="00597AB9" w:rsidRDefault="00597E62">
      <w:pPr>
        <w:pStyle w:val="ListParagraph"/>
        <w:rPr>
          <w:b/>
          <w:bCs/>
          <w:highlight w:val="green"/>
        </w:rPr>
      </w:pPr>
    </w:p>
    <w:p w14:paraId="7915BAA3" w14:textId="77777777" w:rsidR="00597E62" w:rsidRPr="00597AB9" w:rsidRDefault="00000000">
      <w:pPr>
        <w:pStyle w:val="ListParagraph"/>
        <w:rPr>
          <w:b/>
          <w:bCs/>
          <w:highlight w:val="green"/>
        </w:rPr>
      </w:pPr>
      <w:r w:rsidRPr="00597AB9">
        <w:rPr>
          <w:b/>
          <w:bCs/>
          <w:highlight w:val="green"/>
        </w:rPr>
        <w:t xml:space="preserve">        </w:t>
      </w:r>
      <w:proofErr w:type="spellStart"/>
      <w:r w:rsidRPr="00597AB9">
        <w:rPr>
          <w:b/>
          <w:bCs/>
          <w:highlight w:val="green"/>
        </w:rPr>
        <w:t>db.on</w:t>
      </w:r>
      <w:proofErr w:type="spellEnd"/>
      <w:r w:rsidRPr="00597AB9">
        <w:rPr>
          <w:b/>
          <w:bCs/>
          <w:highlight w:val="green"/>
        </w:rPr>
        <w:t>('error', (err)=&gt;{</w:t>
      </w:r>
    </w:p>
    <w:p w14:paraId="51A5F60D" w14:textId="77777777" w:rsidR="00597E62" w:rsidRPr="00597AB9" w:rsidRDefault="00000000">
      <w:pPr>
        <w:pStyle w:val="ListParagraph"/>
        <w:rPr>
          <w:b/>
          <w:bCs/>
          <w:highlight w:val="green"/>
        </w:rPr>
      </w:pPr>
      <w:r w:rsidRPr="00597AB9">
        <w:rPr>
          <w:b/>
          <w:bCs/>
          <w:highlight w:val="green"/>
        </w:rPr>
        <w:t xml:space="preserve">            reject(err); // reject the promise with the provided error</w:t>
      </w:r>
    </w:p>
    <w:p w14:paraId="66DD393F" w14:textId="77777777" w:rsidR="00597E62" w:rsidRPr="00597AB9" w:rsidRDefault="00000000">
      <w:pPr>
        <w:pStyle w:val="ListParagraph"/>
        <w:rPr>
          <w:b/>
          <w:bCs/>
          <w:highlight w:val="green"/>
        </w:rPr>
      </w:pPr>
      <w:r w:rsidRPr="00597AB9">
        <w:rPr>
          <w:b/>
          <w:bCs/>
          <w:highlight w:val="green"/>
        </w:rPr>
        <w:t xml:space="preserve">        });</w:t>
      </w:r>
    </w:p>
    <w:p w14:paraId="4FEA0EA3" w14:textId="77777777" w:rsidR="00597E62" w:rsidRPr="00597AB9" w:rsidRDefault="00000000">
      <w:pPr>
        <w:pStyle w:val="ListParagraph"/>
        <w:rPr>
          <w:b/>
          <w:bCs/>
          <w:highlight w:val="green"/>
        </w:rPr>
      </w:pPr>
      <w:r w:rsidRPr="00597AB9">
        <w:rPr>
          <w:b/>
          <w:bCs/>
          <w:highlight w:val="green"/>
        </w:rPr>
        <w:t xml:space="preserve">        </w:t>
      </w:r>
      <w:proofErr w:type="spellStart"/>
      <w:r w:rsidRPr="00597AB9">
        <w:rPr>
          <w:b/>
          <w:bCs/>
          <w:highlight w:val="green"/>
        </w:rPr>
        <w:t>db.once</w:t>
      </w:r>
      <w:proofErr w:type="spellEnd"/>
      <w:r w:rsidRPr="00597AB9">
        <w:rPr>
          <w:b/>
          <w:bCs/>
          <w:highlight w:val="green"/>
        </w:rPr>
        <w:t>('open', ()=&gt;{</w:t>
      </w:r>
    </w:p>
    <w:p w14:paraId="61405A81" w14:textId="77777777" w:rsidR="00597E62" w:rsidRPr="00597AB9" w:rsidRDefault="00000000">
      <w:pPr>
        <w:pStyle w:val="ListParagraph"/>
        <w:rPr>
          <w:b/>
          <w:bCs/>
          <w:highlight w:val="green"/>
        </w:rPr>
      </w:pPr>
      <w:r w:rsidRPr="00597AB9">
        <w:rPr>
          <w:b/>
          <w:bCs/>
          <w:highlight w:val="green"/>
        </w:rPr>
        <w:t xml:space="preserve">           User = </w:t>
      </w:r>
      <w:proofErr w:type="spellStart"/>
      <w:r w:rsidRPr="00597AB9">
        <w:rPr>
          <w:b/>
          <w:bCs/>
          <w:highlight w:val="green"/>
        </w:rPr>
        <w:t>db.model</w:t>
      </w:r>
      <w:proofErr w:type="spellEnd"/>
      <w:r w:rsidRPr="00597AB9">
        <w:rPr>
          <w:b/>
          <w:bCs/>
          <w:highlight w:val="green"/>
        </w:rPr>
        <w:t xml:space="preserve">("users", </w:t>
      </w:r>
      <w:proofErr w:type="spellStart"/>
      <w:r w:rsidRPr="00597AB9">
        <w:rPr>
          <w:b/>
          <w:bCs/>
          <w:highlight w:val="green"/>
        </w:rPr>
        <w:t>userSchema</w:t>
      </w:r>
      <w:proofErr w:type="spellEnd"/>
      <w:r w:rsidRPr="00597AB9">
        <w:rPr>
          <w:b/>
          <w:bCs/>
          <w:highlight w:val="green"/>
        </w:rPr>
        <w:t>);</w:t>
      </w:r>
    </w:p>
    <w:p w14:paraId="7CDCF827" w14:textId="77777777" w:rsidR="00597E62" w:rsidRPr="00597AB9" w:rsidRDefault="00000000">
      <w:pPr>
        <w:pStyle w:val="ListParagraph"/>
        <w:rPr>
          <w:b/>
          <w:bCs/>
          <w:highlight w:val="green"/>
        </w:rPr>
      </w:pPr>
      <w:r w:rsidRPr="00597AB9">
        <w:rPr>
          <w:b/>
          <w:bCs/>
          <w:highlight w:val="green"/>
        </w:rPr>
        <w:t xml:space="preserve">           resolve();</w:t>
      </w:r>
    </w:p>
    <w:p w14:paraId="4428E295" w14:textId="77777777" w:rsidR="00597E62" w:rsidRPr="00597AB9" w:rsidRDefault="00000000">
      <w:pPr>
        <w:pStyle w:val="ListParagraph"/>
        <w:rPr>
          <w:b/>
          <w:bCs/>
          <w:highlight w:val="green"/>
        </w:rPr>
      </w:pPr>
      <w:r w:rsidRPr="00597AB9">
        <w:rPr>
          <w:b/>
          <w:bCs/>
          <w:highlight w:val="green"/>
        </w:rPr>
        <w:t xml:space="preserve">        });</w:t>
      </w:r>
    </w:p>
    <w:p w14:paraId="6F89560D" w14:textId="77777777" w:rsidR="00597E62" w:rsidRPr="00597AB9" w:rsidRDefault="00000000">
      <w:pPr>
        <w:pStyle w:val="ListParagraph"/>
        <w:rPr>
          <w:b/>
          <w:bCs/>
          <w:highlight w:val="green"/>
        </w:rPr>
      </w:pPr>
      <w:r w:rsidRPr="00597AB9">
        <w:rPr>
          <w:b/>
          <w:bCs/>
          <w:highlight w:val="green"/>
        </w:rPr>
        <w:t xml:space="preserve">    });</w:t>
      </w:r>
    </w:p>
    <w:p w14:paraId="02B72E75" w14:textId="77777777" w:rsidR="00597E62" w:rsidRDefault="00000000">
      <w:pPr>
        <w:pStyle w:val="ListParagraph"/>
        <w:rPr>
          <w:b/>
          <w:bCs/>
        </w:rPr>
      </w:pPr>
      <w:r w:rsidRPr="00597AB9">
        <w:rPr>
          <w:b/>
          <w:bCs/>
          <w:highlight w:val="green"/>
        </w:rPr>
        <w:t>};</w:t>
      </w:r>
    </w:p>
    <w:p w14:paraId="487DEA30" w14:textId="77777777" w:rsidR="00597E62" w:rsidRDefault="00597E62">
      <w:pPr>
        <w:pStyle w:val="ListParagraph"/>
        <w:rPr>
          <w:b/>
          <w:bCs/>
        </w:rPr>
      </w:pPr>
    </w:p>
    <w:p w14:paraId="218E094F" w14:textId="77777777" w:rsidR="00597E62" w:rsidRDefault="00000000">
      <w:pPr>
        <w:pStyle w:val="Heading3"/>
        <w:spacing w:after="120"/>
      </w:pPr>
      <w:proofErr w:type="spellStart"/>
      <w:r>
        <w:t>registerUser</w:t>
      </w:r>
      <w:proofErr w:type="spellEnd"/>
      <w:r>
        <w:t>(</w:t>
      </w:r>
      <w:proofErr w:type="spellStart"/>
      <w:r>
        <w:t>userData</w:t>
      </w:r>
      <w:proofErr w:type="spellEnd"/>
      <w:r>
        <w:t>)</w:t>
      </w:r>
    </w:p>
    <w:p w14:paraId="6107EC52" w14:textId="77777777" w:rsidR="00597E62" w:rsidRPr="00AB5F6B" w:rsidRDefault="00000000">
      <w:pPr>
        <w:pStyle w:val="ListParagraph"/>
        <w:numPr>
          <w:ilvl w:val="0"/>
          <w:numId w:val="12"/>
        </w:numPr>
        <w:rPr>
          <w:b/>
          <w:bCs/>
          <w:highlight w:val="green"/>
        </w:rPr>
      </w:pPr>
      <w:r w:rsidRPr="00AB5F6B">
        <w:rPr>
          <w:highlight w:val="green"/>
        </w:rPr>
        <w:t xml:space="preserve">This function is slightly more complicated, as it needs to perform some </w:t>
      </w:r>
      <w:r w:rsidRPr="00AB5F6B">
        <w:rPr>
          <w:b/>
          <w:bCs/>
          <w:highlight w:val="green"/>
        </w:rPr>
        <w:t xml:space="preserve">data validation </w:t>
      </w:r>
      <w:r w:rsidRPr="00AB5F6B">
        <w:rPr>
          <w:highlight w:val="green"/>
        </w:rPr>
        <w:t>(</w:t>
      </w:r>
      <w:proofErr w:type="spellStart"/>
      <w:r w:rsidRPr="00AB5F6B">
        <w:rPr>
          <w:highlight w:val="green"/>
        </w:rPr>
        <w:t>ie</w:t>
      </w:r>
      <w:proofErr w:type="spellEnd"/>
      <w:r w:rsidRPr="00AB5F6B">
        <w:rPr>
          <w:highlight w:val="green"/>
        </w:rPr>
        <w:t xml:space="preserve">: </w:t>
      </w:r>
      <w:r w:rsidRPr="00AB5F6B">
        <w:rPr>
          <w:b/>
          <w:bCs/>
          <w:highlight w:val="green"/>
        </w:rPr>
        <w:t>do the passwords match? Is the user name already taken?)</w:t>
      </w:r>
      <w:r w:rsidRPr="00AB5F6B">
        <w:rPr>
          <w:highlight w:val="green"/>
        </w:rPr>
        <w:t xml:space="preserve">, return meaningful errors if the data is invalid, as well as saving </w:t>
      </w:r>
      <w:proofErr w:type="spellStart"/>
      <w:r w:rsidRPr="00AB5F6B">
        <w:rPr>
          <w:b/>
          <w:bCs/>
          <w:highlight w:val="green"/>
        </w:rPr>
        <w:t>userData</w:t>
      </w:r>
      <w:proofErr w:type="spellEnd"/>
      <w:r w:rsidRPr="00AB5F6B">
        <w:rPr>
          <w:highlight w:val="green"/>
        </w:rPr>
        <w:t xml:space="preserve"> to the database (if no errors occurred).  To accomplish this:</w:t>
      </w:r>
    </w:p>
    <w:p w14:paraId="0801F0B7" w14:textId="77777777" w:rsidR="00597E62" w:rsidRPr="00AB5F6B" w:rsidRDefault="00000000">
      <w:pPr>
        <w:pStyle w:val="ListParagraph"/>
        <w:numPr>
          <w:ilvl w:val="1"/>
          <w:numId w:val="12"/>
        </w:numPr>
        <w:rPr>
          <w:highlight w:val="green"/>
        </w:rPr>
      </w:pPr>
      <w:r w:rsidRPr="00AB5F6B">
        <w:rPr>
          <w:highlight w:val="green"/>
        </w:rPr>
        <w:t xml:space="preserve">You may assume that the </w:t>
      </w:r>
      <w:proofErr w:type="spellStart"/>
      <w:r w:rsidRPr="00AB5F6B">
        <w:rPr>
          <w:b/>
          <w:bCs/>
          <w:highlight w:val="green"/>
        </w:rPr>
        <w:t>userData</w:t>
      </w:r>
      <w:proofErr w:type="spellEnd"/>
      <w:r w:rsidRPr="00AB5F6B">
        <w:rPr>
          <w:highlight w:val="green"/>
        </w:rPr>
        <w:t xml:space="preserve"> object has the following properties: </w:t>
      </w:r>
      <w:r w:rsidRPr="00AB5F6B">
        <w:rPr>
          <w:b/>
          <w:bCs/>
          <w:highlight w:val="green"/>
        </w:rPr>
        <w:t>.</w:t>
      </w:r>
      <w:proofErr w:type="spellStart"/>
      <w:r w:rsidRPr="00AB5F6B">
        <w:rPr>
          <w:b/>
          <w:bCs/>
          <w:highlight w:val="green"/>
        </w:rPr>
        <w:t>userName</w:t>
      </w:r>
      <w:proofErr w:type="spellEnd"/>
      <w:r w:rsidRPr="00AB5F6B">
        <w:rPr>
          <w:b/>
          <w:bCs/>
          <w:highlight w:val="green"/>
        </w:rPr>
        <w:t>, .</w:t>
      </w:r>
      <w:proofErr w:type="spellStart"/>
      <w:r w:rsidRPr="00AB5F6B">
        <w:rPr>
          <w:b/>
          <w:bCs/>
          <w:highlight w:val="green"/>
        </w:rPr>
        <w:t>userAgent</w:t>
      </w:r>
      <w:proofErr w:type="spellEnd"/>
      <w:r w:rsidRPr="00AB5F6B">
        <w:rPr>
          <w:b/>
          <w:bCs/>
          <w:highlight w:val="green"/>
        </w:rPr>
        <w:t>, .email, .password</w:t>
      </w:r>
      <w:r w:rsidRPr="00AB5F6B">
        <w:rPr>
          <w:highlight w:val="green"/>
        </w:rPr>
        <w:t xml:space="preserve">, </w:t>
      </w:r>
      <w:r w:rsidRPr="00AB5F6B">
        <w:rPr>
          <w:b/>
          <w:bCs/>
          <w:highlight w:val="green"/>
        </w:rPr>
        <w:t xml:space="preserve">.password2 </w:t>
      </w:r>
      <w:r w:rsidRPr="00AB5F6B">
        <w:rPr>
          <w:highlight w:val="green"/>
        </w:rPr>
        <w:t xml:space="preserve">(we will be using these field names when we create our </w:t>
      </w:r>
      <w:r w:rsidRPr="00AB5F6B">
        <w:rPr>
          <w:b/>
          <w:bCs/>
          <w:highlight w:val="green"/>
        </w:rPr>
        <w:t>register</w:t>
      </w:r>
      <w:r w:rsidRPr="00AB5F6B">
        <w:rPr>
          <w:highlight w:val="green"/>
        </w:rPr>
        <w:t xml:space="preserve"> view).  You can compare the value of the </w:t>
      </w:r>
      <w:r w:rsidRPr="00AB5F6B">
        <w:rPr>
          <w:b/>
          <w:bCs/>
          <w:highlight w:val="green"/>
        </w:rPr>
        <w:t>.password</w:t>
      </w:r>
      <w:r w:rsidRPr="00AB5F6B">
        <w:rPr>
          <w:highlight w:val="green"/>
        </w:rPr>
        <w:t xml:space="preserve"> property to the </w:t>
      </w:r>
      <w:r w:rsidRPr="00AB5F6B">
        <w:rPr>
          <w:b/>
          <w:bCs/>
          <w:highlight w:val="green"/>
        </w:rPr>
        <w:t>.password2</w:t>
      </w:r>
      <w:r w:rsidRPr="00AB5F6B">
        <w:rPr>
          <w:highlight w:val="green"/>
        </w:rPr>
        <w:t xml:space="preserve"> property and if they do not match, </w:t>
      </w:r>
      <w:r w:rsidRPr="00AB5F6B">
        <w:rPr>
          <w:b/>
          <w:bCs/>
          <w:highlight w:val="green"/>
        </w:rPr>
        <w:t>reject</w:t>
      </w:r>
      <w:r w:rsidRPr="00AB5F6B">
        <w:rPr>
          <w:highlight w:val="green"/>
        </w:rPr>
        <w:t xml:space="preserve"> the returned  promise with the message: "</w:t>
      </w:r>
      <w:r w:rsidRPr="00AB5F6B">
        <w:rPr>
          <w:b/>
          <w:bCs/>
          <w:highlight w:val="green"/>
        </w:rPr>
        <w:t>Passwords do not match</w:t>
      </w:r>
      <w:r w:rsidRPr="00AB5F6B">
        <w:rPr>
          <w:highlight w:val="green"/>
        </w:rPr>
        <w:t>"</w:t>
      </w:r>
    </w:p>
    <w:p w14:paraId="4D7C57AC" w14:textId="77777777" w:rsidR="00597E62" w:rsidRPr="00AB5F6B" w:rsidRDefault="00000000">
      <w:pPr>
        <w:pStyle w:val="ListParagraph"/>
        <w:numPr>
          <w:ilvl w:val="1"/>
          <w:numId w:val="12"/>
        </w:numPr>
        <w:rPr>
          <w:highlight w:val="green"/>
        </w:rPr>
      </w:pPr>
      <w:r w:rsidRPr="00AB5F6B">
        <w:rPr>
          <w:highlight w:val="green"/>
        </w:rPr>
        <w:lastRenderedPageBreak/>
        <w:t xml:space="preserve">Otherwise (if the passwords successfully match), we must create a new </w:t>
      </w:r>
      <w:r w:rsidRPr="00AB5F6B">
        <w:rPr>
          <w:b/>
          <w:bCs/>
          <w:highlight w:val="green"/>
        </w:rPr>
        <w:t>User</w:t>
      </w:r>
      <w:r w:rsidRPr="00AB5F6B">
        <w:rPr>
          <w:highlight w:val="green"/>
        </w:rPr>
        <w:t xml:space="preserve"> from the </w:t>
      </w:r>
      <w:proofErr w:type="spellStart"/>
      <w:r w:rsidRPr="00AB5F6B">
        <w:rPr>
          <w:b/>
          <w:bCs/>
          <w:highlight w:val="green"/>
        </w:rPr>
        <w:t>userData</w:t>
      </w:r>
      <w:proofErr w:type="spellEnd"/>
      <w:r w:rsidRPr="00AB5F6B">
        <w:rPr>
          <w:highlight w:val="green"/>
        </w:rPr>
        <w:t xml:space="preserve"> passed to the function, </w:t>
      </w:r>
      <w:proofErr w:type="spellStart"/>
      <w:r w:rsidRPr="00AB5F6B">
        <w:rPr>
          <w:highlight w:val="green"/>
        </w:rPr>
        <w:t>ie</w:t>
      </w:r>
      <w:proofErr w:type="spellEnd"/>
      <w:r w:rsidRPr="00AB5F6B">
        <w:rPr>
          <w:highlight w:val="green"/>
        </w:rPr>
        <w:t xml:space="preserve">: </w:t>
      </w:r>
      <w:r w:rsidRPr="00AB5F6B">
        <w:rPr>
          <w:b/>
          <w:bCs/>
          <w:highlight w:val="green"/>
        </w:rPr>
        <w:t xml:space="preserve">let </w:t>
      </w:r>
      <w:proofErr w:type="spellStart"/>
      <w:r w:rsidRPr="00AB5F6B">
        <w:rPr>
          <w:b/>
          <w:bCs/>
          <w:highlight w:val="green"/>
        </w:rPr>
        <w:t>newUser</w:t>
      </w:r>
      <w:proofErr w:type="spellEnd"/>
      <w:r w:rsidRPr="00AB5F6B">
        <w:rPr>
          <w:b/>
          <w:bCs/>
          <w:highlight w:val="green"/>
        </w:rPr>
        <w:t xml:space="preserve"> = new User(</w:t>
      </w:r>
      <w:proofErr w:type="spellStart"/>
      <w:r w:rsidRPr="00AB5F6B">
        <w:rPr>
          <w:b/>
          <w:bCs/>
          <w:highlight w:val="green"/>
        </w:rPr>
        <w:t>userData</w:t>
      </w:r>
      <w:proofErr w:type="spellEnd"/>
      <w:r w:rsidRPr="00AB5F6B">
        <w:rPr>
          <w:b/>
          <w:bCs/>
          <w:highlight w:val="green"/>
        </w:rPr>
        <w:t xml:space="preserve">); </w:t>
      </w:r>
      <w:r w:rsidRPr="00AB5F6B">
        <w:rPr>
          <w:highlight w:val="green"/>
        </w:rPr>
        <w:t xml:space="preserve">and invoke the </w:t>
      </w:r>
      <w:proofErr w:type="spellStart"/>
      <w:r w:rsidRPr="00AB5F6B">
        <w:rPr>
          <w:b/>
          <w:bCs/>
          <w:highlight w:val="green"/>
        </w:rPr>
        <w:t>newUser.save</w:t>
      </w:r>
      <w:proofErr w:type="spellEnd"/>
      <w:r w:rsidRPr="00AB5F6B">
        <w:rPr>
          <w:b/>
          <w:bCs/>
          <w:highlight w:val="green"/>
        </w:rPr>
        <w:t>()</w:t>
      </w:r>
      <w:r w:rsidRPr="00AB5F6B">
        <w:rPr>
          <w:highlight w:val="green"/>
        </w:rPr>
        <w:t xml:space="preserve"> function (</w:t>
      </w:r>
      <w:r w:rsidRPr="00AB5F6B">
        <w:rPr>
          <w:b/>
          <w:bCs/>
          <w:highlight w:val="green"/>
        </w:rPr>
        <w:t>Hint</w:t>
      </w:r>
      <w:r w:rsidRPr="00AB5F6B">
        <w:rPr>
          <w:highlight w:val="green"/>
        </w:rPr>
        <w:t xml:space="preserve">: refer to the Week 8 notes)  </w:t>
      </w:r>
    </w:p>
    <w:p w14:paraId="363C4E5B" w14:textId="77777777" w:rsidR="00597E62" w:rsidRPr="00AB5F6B" w:rsidRDefault="00000000">
      <w:pPr>
        <w:pStyle w:val="ListParagraph"/>
        <w:numPr>
          <w:ilvl w:val="2"/>
          <w:numId w:val="12"/>
        </w:numPr>
        <w:rPr>
          <w:highlight w:val="green"/>
        </w:rPr>
      </w:pPr>
      <w:r w:rsidRPr="00AB5F6B">
        <w:rPr>
          <w:highlight w:val="green"/>
        </w:rPr>
        <w:t>If an error (</w:t>
      </w:r>
      <w:r w:rsidRPr="00AB5F6B">
        <w:rPr>
          <w:b/>
          <w:bCs/>
          <w:highlight w:val="green"/>
        </w:rPr>
        <w:t>err</w:t>
      </w:r>
      <w:r w:rsidRPr="00AB5F6B">
        <w:rPr>
          <w:highlight w:val="green"/>
        </w:rPr>
        <w:t>) occurred and</w:t>
      </w:r>
      <w:r w:rsidRPr="00AB5F6B">
        <w:rPr>
          <w:b/>
          <w:bCs/>
          <w:highlight w:val="green"/>
        </w:rPr>
        <w:t xml:space="preserve"> </w:t>
      </w:r>
      <w:r w:rsidRPr="00AB5F6B">
        <w:rPr>
          <w:highlight w:val="green"/>
        </w:rPr>
        <w:t>its</w:t>
      </w:r>
      <w:r w:rsidRPr="00AB5F6B">
        <w:rPr>
          <w:b/>
          <w:bCs/>
          <w:highlight w:val="green"/>
        </w:rPr>
        <w:t xml:space="preserve"> </w:t>
      </w:r>
      <w:proofErr w:type="spellStart"/>
      <w:r w:rsidRPr="00AB5F6B">
        <w:rPr>
          <w:b/>
          <w:bCs/>
          <w:highlight w:val="green"/>
        </w:rPr>
        <w:t>err.code</w:t>
      </w:r>
      <w:proofErr w:type="spellEnd"/>
      <w:r w:rsidRPr="00AB5F6B">
        <w:rPr>
          <w:b/>
          <w:bCs/>
          <w:highlight w:val="green"/>
        </w:rPr>
        <w:t xml:space="preserve"> is 11000 </w:t>
      </w:r>
      <w:r w:rsidRPr="00AB5F6B">
        <w:rPr>
          <w:highlight w:val="green"/>
        </w:rPr>
        <w:t xml:space="preserve">(duplicate key), </w:t>
      </w:r>
      <w:r w:rsidRPr="00AB5F6B">
        <w:rPr>
          <w:b/>
          <w:bCs/>
          <w:highlight w:val="green"/>
        </w:rPr>
        <w:t>reject</w:t>
      </w:r>
      <w:r w:rsidRPr="00AB5F6B">
        <w:rPr>
          <w:highlight w:val="green"/>
        </w:rPr>
        <w:t xml:space="preserve"> the returned promise with the message: "</w:t>
      </w:r>
      <w:r w:rsidRPr="00AB5F6B">
        <w:rPr>
          <w:b/>
          <w:bCs/>
          <w:highlight w:val="green"/>
        </w:rPr>
        <w:t>User Name already taken</w:t>
      </w:r>
      <w:r w:rsidRPr="00AB5F6B">
        <w:rPr>
          <w:highlight w:val="green"/>
        </w:rPr>
        <w:t xml:space="preserve">".  </w:t>
      </w:r>
    </w:p>
    <w:p w14:paraId="4296CFFA" w14:textId="77777777" w:rsidR="00597E62" w:rsidRPr="00AB5F6B" w:rsidRDefault="00000000">
      <w:pPr>
        <w:pStyle w:val="ListParagraph"/>
        <w:numPr>
          <w:ilvl w:val="2"/>
          <w:numId w:val="12"/>
        </w:numPr>
        <w:rPr>
          <w:highlight w:val="green"/>
        </w:rPr>
      </w:pPr>
      <w:r w:rsidRPr="00AB5F6B">
        <w:rPr>
          <w:highlight w:val="green"/>
        </w:rPr>
        <w:t>If an error (</w:t>
      </w:r>
      <w:r w:rsidRPr="00AB5F6B">
        <w:rPr>
          <w:b/>
          <w:bCs/>
          <w:highlight w:val="green"/>
        </w:rPr>
        <w:t>err</w:t>
      </w:r>
      <w:r w:rsidRPr="00AB5F6B">
        <w:rPr>
          <w:highlight w:val="green"/>
        </w:rPr>
        <w:t xml:space="preserve">) occurred and its </w:t>
      </w:r>
      <w:proofErr w:type="spellStart"/>
      <w:r w:rsidRPr="00AB5F6B">
        <w:rPr>
          <w:b/>
          <w:bCs/>
          <w:highlight w:val="green"/>
        </w:rPr>
        <w:t>err.code</w:t>
      </w:r>
      <w:proofErr w:type="spellEnd"/>
      <w:r w:rsidRPr="00AB5F6B">
        <w:rPr>
          <w:b/>
          <w:bCs/>
          <w:highlight w:val="green"/>
        </w:rPr>
        <w:t xml:space="preserve"> is not 11000</w:t>
      </w:r>
      <w:r w:rsidRPr="00AB5F6B">
        <w:rPr>
          <w:highlight w:val="green"/>
        </w:rPr>
        <w:t xml:space="preserve">, </w:t>
      </w:r>
      <w:r w:rsidRPr="00AB5F6B">
        <w:rPr>
          <w:b/>
          <w:bCs/>
          <w:highlight w:val="green"/>
        </w:rPr>
        <w:t>reject</w:t>
      </w:r>
      <w:r w:rsidRPr="00AB5F6B">
        <w:rPr>
          <w:highlight w:val="green"/>
        </w:rPr>
        <w:t xml:space="preserve"> the returned promise with the message: "</w:t>
      </w:r>
      <w:r w:rsidRPr="00AB5F6B">
        <w:rPr>
          <w:b/>
          <w:bCs/>
          <w:highlight w:val="green"/>
        </w:rPr>
        <w:t xml:space="preserve">There was an error creating the user: </w:t>
      </w:r>
      <w:r w:rsidRPr="00AB5F6B">
        <w:rPr>
          <w:b/>
          <w:bCs/>
          <w:i/>
          <w:iCs/>
          <w:highlight w:val="green"/>
        </w:rPr>
        <w:t>err</w:t>
      </w:r>
      <w:r w:rsidRPr="00AB5F6B">
        <w:rPr>
          <w:highlight w:val="green"/>
        </w:rPr>
        <w:t xml:space="preserve">" where </w:t>
      </w:r>
      <w:r w:rsidRPr="00AB5F6B">
        <w:rPr>
          <w:b/>
          <w:bCs/>
          <w:i/>
          <w:iCs/>
          <w:highlight w:val="green"/>
        </w:rPr>
        <w:t>err</w:t>
      </w:r>
      <w:r w:rsidRPr="00AB5F6B">
        <w:rPr>
          <w:highlight w:val="green"/>
        </w:rPr>
        <w:t xml:space="preserve"> is the full error object</w:t>
      </w:r>
    </w:p>
    <w:p w14:paraId="2EB57846" w14:textId="77777777" w:rsidR="00597E62" w:rsidRPr="00AB5F6B" w:rsidRDefault="00000000">
      <w:pPr>
        <w:pStyle w:val="ListParagraph"/>
        <w:numPr>
          <w:ilvl w:val="2"/>
          <w:numId w:val="12"/>
        </w:numPr>
        <w:rPr>
          <w:b/>
          <w:bCs/>
          <w:highlight w:val="green"/>
        </w:rPr>
      </w:pPr>
      <w:r w:rsidRPr="00AB5F6B">
        <w:rPr>
          <w:highlight w:val="green"/>
        </w:rPr>
        <w:t>If an error (</w:t>
      </w:r>
      <w:r w:rsidRPr="00AB5F6B">
        <w:rPr>
          <w:b/>
          <w:bCs/>
          <w:highlight w:val="green"/>
        </w:rPr>
        <w:t>err</w:t>
      </w:r>
      <w:r w:rsidRPr="00AB5F6B">
        <w:rPr>
          <w:highlight w:val="green"/>
        </w:rPr>
        <w:t>)</w:t>
      </w:r>
      <w:r w:rsidRPr="00AB5F6B">
        <w:rPr>
          <w:b/>
          <w:bCs/>
          <w:highlight w:val="green"/>
        </w:rPr>
        <w:t xml:space="preserve"> did not occur</w:t>
      </w:r>
      <w:r w:rsidRPr="00AB5F6B">
        <w:rPr>
          <w:highlight w:val="green"/>
        </w:rPr>
        <w:t xml:space="preserve"> at all, </w:t>
      </w:r>
      <w:r w:rsidRPr="00AB5F6B">
        <w:rPr>
          <w:b/>
          <w:bCs/>
          <w:highlight w:val="green"/>
        </w:rPr>
        <w:t>resolve</w:t>
      </w:r>
      <w:r w:rsidRPr="00AB5F6B">
        <w:rPr>
          <w:highlight w:val="green"/>
        </w:rPr>
        <w:t xml:space="preserve"> the returned promise without any message</w:t>
      </w:r>
    </w:p>
    <w:p w14:paraId="02D3CFBA" w14:textId="77777777" w:rsidR="00597E62" w:rsidRDefault="00597E62">
      <w:pPr>
        <w:pStyle w:val="Body"/>
        <w:rPr>
          <w:b/>
          <w:bCs/>
        </w:rPr>
      </w:pPr>
    </w:p>
    <w:p w14:paraId="12D4D230" w14:textId="77777777" w:rsidR="00597E62" w:rsidRDefault="00000000">
      <w:pPr>
        <w:pStyle w:val="Heading3"/>
        <w:spacing w:after="120"/>
      </w:pPr>
      <w:proofErr w:type="spellStart"/>
      <w:r>
        <w:t>checkUser</w:t>
      </w:r>
      <w:proofErr w:type="spellEnd"/>
      <w:r>
        <w:t>(</w:t>
      </w:r>
      <w:proofErr w:type="spellStart"/>
      <w:r>
        <w:t>userData</w:t>
      </w:r>
      <w:proofErr w:type="spellEnd"/>
      <w:r>
        <w:t>)</w:t>
      </w:r>
    </w:p>
    <w:p w14:paraId="09903716" w14:textId="77777777" w:rsidR="00597E62" w:rsidRPr="00104A72" w:rsidRDefault="00000000">
      <w:pPr>
        <w:pStyle w:val="ListParagraph"/>
        <w:numPr>
          <w:ilvl w:val="0"/>
          <w:numId w:val="11"/>
        </w:numPr>
        <w:rPr>
          <w:b/>
          <w:bCs/>
          <w:highlight w:val="green"/>
        </w:rPr>
      </w:pPr>
      <w:r w:rsidRPr="00104A72">
        <w:rPr>
          <w:highlight w:val="green"/>
        </w:rPr>
        <w:t xml:space="preserve">This function is also more complex because, while we may </w:t>
      </w:r>
      <w:r w:rsidRPr="00104A72">
        <w:rPr>
          <w:b/>
          <w:bCs/>
          <w:highlight w:val="green"/>
        </w:rPr>
        <w:t>find</w:t>
      </w:r>
      <w:r w:rsidRPr="00104A72">
        <w:rPr>
          <w:highlight w:val="green"/>
        </w:rPr>
        <w:t xml:space="preserve"> the user in the database whose </w:t>
      </w:r>
      <w:proofErr w:type="spellStart"/>
      <w:r w:rsidRPr="00104A72">
        <w:rPr>
          <w:b/>
          <w:bCs/>
          <w:highlight w:val="green"/>
        </w:rPr>
        <w:t>userName</w:t>
      </w:r>
      <w:proofErr w:type="spellEnd"/>
      <w:r w:rsidRPr="00104A72">
        <w:rPr>
          <w:b/>
          <w:bCs/>
          <w:highlight w:val="green"/>
        </w:rPr>
        <w:t xml:space="preserve"> property </w:t>
      </w:r>
      <w:r w:rsidRPr="00104A72">
        <w:rPr>
          <w:highlight w:val="green"/>
        </w:rPr>
        <w:t xml:space="preserve">matches </w:t>
      </w:r>
      <w:proofErr w:type="spellStart"/>
      <w:r w:rsidRPr="00104A72">
        <w:rPr>
          <w:b/>
          <w:bCs/>
          <w:highlight w:val="green"/>
        </w:rPr>
        <w:t>userData.userName</w:t>
      </w:r>
      <w:proofErr w:type="spellEnd"/>
      <w:r w:rsidRPr="00104A72">
        <w:rPr>
          <w:b/>
          <w:bCs/>
          <w:highlight w:val="green"/>
        </w:rPr>
        <w:t xml:space="preserve">, </w:t>
      </w:r>
      <w:r w:rsidRPr="00104A72">
        <w:rPr>
          <w:highlight w:val="green"/>
        </w:rPr>
        <w:t>the provided password (</w:t>
      </w:r>
      <w:proofErr w:type="spellStart"/>
      <w:r w:rsidRPr="00104A72">
        <w:rPr>
          <w:highlight w:val="green"/>
        </w:rPr>
        <w:t>ie</w:t>
      </w:r>
      <w:proofErr w:type="spellEnd"/>
      <w:r w:rsidRPr="00104A72">
        <w:rPr>
          <w:highlight w:val="green"/>
        </w:rPr>
        <w:t xml:space="preserve">, </w:t>
      </w:r>
      <w:proofErr w:type="spellStart"/>
      <w:r w:rsidRPr="00104A72">
        <w:rPr>
          <w:b/>
          <w:bCs/>
          <w:highlight w:val="green"/>
        </w:rPr>
        <w:t>userData.password</w:t>
      </w:r>
      <w:proofErr w:type="spellEnd"/>
      <w:r w:rsidRPr="00104A72">
        <w:rPr>
          <w:highlight w:val="green"/>
        </w:rPr>
        <w:t>) may not match (or the user may not be found at all / there was an error with the query).  In either case, we must reject the returned promise with a meaningful message.  To accomplish this:</w:t>
      </w:r>
    </w:p>
    <w:p w14:paraId="7C9E0195" w14:textId="77777777" w:rsidR="00597E62" w:rsidRPr="00104A72" w:rsidRDefault="00000000">
      <w:pPr>
        <w:pStyle w:val="ListParagraph"/>
        <w:numPr>
          <w:ilvl w:val="1"/>
          <w:numId w:val="11"/>
        </w:numPr>
        <w:rPr>
          <w:highlight w:val="green"/>
        </w:rPr>
      </w:pPr>
      <w:r w:rsidRPr="00104A72">
        <w:rPr>
          <w:highlight w:val="green"/>
        </w:rPr>
        <w:t xml:space="preserve">Invoke the </w:t>
      </w:r>
      <w:r w:rsidRPr="00104A72">
        <w:rPr>
          <w:b/>
          <w:bCs/>
          <w:highlight w:val="green"/>
        </w:rPr>
        <w:t>find()</w:t>
      </w:r>
      <w:r w:rsidRPr="00104A72">
        <w:rPr>
          <w:highlight w:val="green"/>
        </w:rPr>
        <w:t xml:space="preserve"> method on the </w:t>
      </w:r>
      <w:r w:rsidRPr="00104A72">
        <w:rPr>
          <w:b/>
          <w:bCs/>
          <w:highlight w:val="green"/>
        </w:rPr>
        <w:t xml:space="preserve">User </w:t>
      </w:r>
      <w:r w:rsidRPr="00104A72">
        <w:rPr>
          <w:highlight w:val="green"/>
        </w:rPr>
        <w:t xml:space="preserve">Object (defined in our initialize method) and filter the results by only searching for users whose </w:t>
      </w:r>
      <w:r w:rsidRPr="00104A72">
        <w:rPr>
          <w:b/>
          <w:bCs/>
          <w:highlight w:val="green"/>
        </w:rPr>
        <w:t>user</w:t>
      </w:r>
      <w:r w:rsidRPr="00104A72">
        <w:rPr>
          <w:highlight w:val="green"/>
        </w:rPr>
        <w:t xml:space="preserve"> property matches </w:t>
      </w:r>
      <w:proofErr w:type="spellStart"/>
      <w:r w:rsidRPr="00104A72">
        <w:rPr>
          <w:b/>
          <w:bCs/>
          <w:highlight w:val="green"/>
        </w:rPr>
        <w:t>userData.userName</w:t>
      </w:r>
      <w:proofErr w:type="spellEnd"/>
      <w:r w:rsidRPr="00104A72">
        <w:rPr>
          <w:highlight w:val="green"/>
        </w:rPr>
        <w:t xml:space="preserve">, </w:t>
      </w:r>
      <w:proofErr w:type="spellStart"/>
      <w:r w:rsidRPr="00104A72">
        <w:rPr>
          <w:highlight w:val="green"/>
        </w:rPr>
        <w:t>ie</w:t>
      </w:r>
      <w:proofErr w:type="spellEnd"/>
      <w:r w:rsidRPr="00104A72">
        <w:rPr>
          <w:highlight w:val="green"/>
        </w:rPr>
        <w:t xml:space="preserve">: </w:t>
      </w:r>
      <w:r w:rsidRPr="00104A72">
        <w:rPr>
          <w:highlight w:val="green"/>
        </w:rPr>
        <w:br/>
      </w:r>
      <w:proofErr w:type="spellStart"/>
      <w:r w:rsidRPr="00104A72">
        <w:rPr>
          <w:b/>
          <w:bCs/>
          <w:highlight w:val="green"/>
        </w:rPr>
        <w:t>User.find</w:t>
      </w:r>
      <w:proofErr w:type="spellEnd"/>
      <w:r w:rsidRPr="00104A72">
        <w:rPr>
          <w:b/>
          <w:bCs/>
          <w:highlight w:val="green"/>
        </w:rPr>
        <w:t xml:space="preserve">({ </w:t>
      </w:r>
      <w:proofErr w:type="spellStart"/>
      <w:r w:rsidRPr="00104A72">
        <w:rPr>
          <w:b/>
          <w:bCs/>
          <w:highlight w:val="green"/>
        </w:rPr>
        <w:t>userName</w:t>
      </w:r>
      <w:proofErr w:type="spellEnd"/>
      <w:r w:rsidRPr="00104A72">
        <w:rPr>
          <w:b/>
          <w:bCs/>
          <w:highlight w:val="green"/>
        </w:rPr>
        <w:t xml:space="preserve">: </w:t>
      </w:r>
      <w:proofErr w:type="spellStart"/>
      <w:r w:rsidRPr="00104A72">
        <w:rPr>
          <w:b/>
          <w:bCs/>
          <w:highlight w:val="green"/>
        </w:rPr>
        <w:t>userData.userName</w:t>
      </w:r>
      <w:proofErr w:type="spellEnd"/>
      <w:r w:rsidRPr="00104A72">
        <w:rPr>
          <w:b/>
          <w:bCs/>
          <w:highlight w:val="green"/>
        </w:rPr>
        <w:t xml:space="preserve"> })</w:t>
      </w:r>
      <w:r w:rsidRPr="00104A72">
        <w:rPr>
          <w:highlight w:val="green"/>
        </w:rPr>
        <w:t xml:space="preserve"> (</w:t>
      </w:r>
      <w:r w:rsidRPr="00104A72">
        <w:rPr>
          <w:b/>
          <w:bCs/>
          <w:highlight w:val="green"/>
        </w:rPr>
        <w:t>Hint</w:t>
      </w:r>
      <w:r w:rsidRPr="00104A72">
        <w:rPr>
          <w:highlight w:val="green"/>
        </w:rPr>
        <w:t xml:space="preserve">: refer to the Week 8 notes)  </w:t>
      </w:r>
    </w:p>
    <w:p w14:paraId="54AFB2FB" w14:textId="77777777" w:rsidR="00597E62" w:rsidRPr="00104A72" w:rsidRDefault="00000000">
      <w:pPr>
        <w:pStyle w:val="ListParagraph"/>
        <w:numPr>
          <w:ilvl w:val="2"/>
          <w:numId w:val="11"/>
        </w:numPr>
        <w:rPr>
          <w:highlight w:val="green"/>
        </w:rPr>
      </w:pPr>
      <w:r w:rsidRPr="00104A72">
        <w:rPr>
          <w:highlight w:val="green"/>
        </w:rPr>
        <w:t xml:space="preserve">If the </w:t>
      </w:r>
      <w:r w:rsidRPr="00104A72">
        <w:rPr>
          <w:b/>
          <w:bCs/>
          <w:highlight w:val="green"/>
        </w:rPr>
        <w:t>find()</w:t>
      </w:r>
      <w:r w:rsidRPr="00104A72">
        <w:rPr>
          <w:highlight w:val="green"/>
        </w:rPr>
        <w:t xml:space="preserve"> promise resolved successfully, but </w:t>
      </w:r>
      <w:r w:rsidRPr="00104A72">
        <w:rPr>
          <w:b/>
          <w:bCs/>
          <w:highlight w:val="green"/>
        </w:rPr>
        <w:t>users</w:t>
      </w:r>
      <w:r w:rsidRPr="00104A72">
        <w:rPr>
          <w:highlight w:val="green"/>
        </w:rPr>
        <w:t xml:space="preserve"> is an </w:t>
      </w:r>
      <w:r w:rsidRPr="00104A72">
        <w:rPr>
          <w:b/>
          <w:bCs/>
          <w:highlight w:val="green"/>
        </w:rPr>
        <w:t>empty array</w:t>
      </w:r>
      <w:r w:rsidRPr="00104A72">
        <w:rPr>
          <w:highlight w:val="green"/>
        </w:rPr>
        <w:t xml:space="preserve">, </w:t>
      </w:r>
      <w:r w:rsidRPr="00104A72">
        <w:rPr>
          <w:b/>
          <w:bCs/>
          <w:highlight w:val="green"/>
        </w:rPr>
        <w:t>reject</w:t>
      </w:r>
      <w:r w:rsidRPr="00104A72">
        <w:rPr>
          <w:highlight w:val="green"/>
        </w:rPr>
        <w:t xml:space="preserve"> the returned promise with the message "Unable to find user: </w:t>
      </w:r>
      <w:r w:rsidRPr="00104A72">
        <w:rPr>
          <w:b/>
          <w:bCs/>
          <w:i/>
          <w:iCs/>
          <w:highlight w:val="green"/>
        </w:rPr>
        <w:t>user</w:t>
      </w:r>
      <w:r w:rsidRPr="00104A72">
        <w:rPr>
          <w:highlight w:val="green"/>
        </w:rPr>
        <w:t xml:space="preserve">" where </w:t>
      </w:r>
      <w:r w:rsidRPr="00104A72">
        <w:rPr>
          <w:b/>
          <w:bCs/>
          <w:i/>
          <w:iCs/>
          <w:highlight w:val="green"/>
        </w:rPr>
        <w:t>user</w:t>
      </w:r>
      <w:r w:rsidRPr="00104A72">
        <w:rPr>
          <w:highlight w:val="green"/>
        </w:rPr>
        <w:t xml:space="preserve"> is the </w:t>
      </w:r>
      <w:proofErr w:type="spellStart"/>
      <w:r w:rsidRPr="00104A72">
        <w:rPr>
          <w:b/>
          <w:bCs/>
          <w:highlight w:val="green"/>
        </w:rPr>
        <w:t>userData.userName</w:t>
      </w:r>
      <w:proofErr w:type="spellEnd"/>
      <w:r w:rsidRPr="00104A72">
        <w:rPr>
          <w:highlight w:val="green"/>
        </w:rPr>
        <w:t xml:space="preserve"> value</w:t>
      </w:r>
    </w:p>
    <w:p w14:paraId="737218C7" w14:textId="77777777" w:rsidR="00597E62" w:rsidRPr="00104A72" w:rsidRDefault="00000000">
      <w:pPr>
        <w:pStyle w:val="ListParagraph"/>
        <w:numPr>
          <w:ilvl w:val="2"/>
          <w:numId w:val="11"/>
        </w:numPr>
        <w:rPr>
          <w:highlight w:val="green"/>
        </w:rPr>
      </w:pPr>
      <w:r w:rsidRPr="00104A72">
        <w:rPr>
          <w:highlight w:val="green"/>
        </w:rPr>
        <w:t xml:space="preserve">If the </w:t>
      </w:r>
      <w:r w:rsidRPr="00104A72">
        <w:rPr>
          <w:b/>
          <w:bCs/>
          <w:highlight w:val="green"/>
        </w:rPr>
        <w:t>find()</w:t>
      </w:r>
      <w:r w:rsidRPr="00104A72">
        <w:rPr>
          <w:highlight w:val="green"/>
        </w:rPr>
        <w:t xml:space="preserve"> promise resolved successfully, but the </w:t>
      </w:r>
      <w:r w:rsidRPr="00104A72">
        <w:rPr>
          <w:b/>
          <w:bCs/>
          <w:highlight w:val="green"/>
        </w:rPr>
        <w:t>users[0].password</w:t>
      </w:r>
      <w:r w:rsidRPr="00104A72">
        <w:rPr>
          <w:highlight w:val="green"/>
        </w:rPr>
        <w:t xml:space="preserve"> (there should only be one returned user) </w:t>
      </w:r>
      <w:r w:rsidRPr="00104A72">
        <w:rPr>
          <w:b/>
          <w:bCs/>
          <w:highlight w:val="green"/>
        </w:rPr>
        <w:t xml:space="preserve">does not match </w:t>
      </w:r>
      <w:proofErr w:type="spellStart"/>
      <w:r w:rsidRPr="00104A72">
        <w:rPr>
          <w:b/>
          <w:bCs/>
          <w:highlight w:val="green"/>
        </w:rPr>
        <w:t>userData.password</w:t>
      </w:r>
      <w:proofErr w:type="spellEnd"/>
      <w:r w:rsidRPr="00104A72">
        <w:rPr>
          <w:highlight w:val="green"/>
        </w:rPr>
        <w:t xml:space="preserve">, </w:t>
      </w:r>
      <w:r w:rsidRPr="00104A72">
        <w:rPr>
          <w:b/>
          <w:bCs/>
          <w:highlight w:val="green"/>
        </w:rPr>
        <w:t>reject</w:t>
      </w:r>
      <w:r w:rsidRPr="00104A72">
        <w:rPr>
          <w:highlight w:val="green"/>
        </w:rPr>
        <w:t xml:space="preserve"> the returned promise with the error "Incorrect Password for user: </w:t>
      </w:r>
      <w:proofErr w:type="spellStart"/>
      <w:r w:rsidRPr="00104A72">
        <w:rPr>
          <w:b/>
          <w:bCs/>
          <w:i/>
          <w:iCs/>
          <w:highlight w:val="green"/>
        </w:rPr>
        <w:t>userName</w:t>
      </w:r>
      <w:proofErr w:type="spellEnd"/>
      <w:r w:rsidRPr="00104A72">
        <w:rPr>
          <w:highlight w:val="green"/>
        </w:rPr>
        <w:t xml:space="preserve">" where </w:t>
      </w:r>
      <w:proofErr w:type="spellStart"/>
      <w:r w:rsidRPr="00104A72">
        <w:rPr>
          <w:b/>
          <w:bCs/>
          <w:i/>
          <w:iCs/>
          <w:highlight w:val="green"/>
        </w:rPr>
        <w:t>userName</w:t>
      </w:r>
      <w:proofErr w:type="spellEnd"/>
      <w:r w:rsidRPr="00104A72">
        <w:rPr>
          <w:highlight w:val="green"/>
        </w:rPr>
        <w:t xml:space="preserve"> is the </w:t>
      </w:r>
      <w:proofErr w:type="spellStart"/>
      <w:r w:rsidRPr="00104A72">
        <w:rPr>
          <w:b/>
          <w:bCs/>
          <w:highlight w:val="green"/>
        </w:rPr>
        <w:t>userData.userName</w:t>
      </w:r>
      <w:proofErr w:type="spellEnd"/>
      <w:r w:rsidRPr="00104A72">
        <w:rPr>
          <w:highlight w:val="green"/>
        </w:rPr>
        <w:t xml:space="preserve"> value</w:t>
      </w:r>
    </w:p>
    <w:p w14:paraId="7B2D8313" w14:textId="77777777" w:rsidR="00597E62" w:rsidRDefault="00000000">
      <w:pPr>
        <w:pStyle w:val="ListParagraph"/>
        <w:numPr>
          <w:ilvl w:val="2"/>
          <w:numId w:val="11"/>
        </w:numPr>
      </w:pPr>
      <w:r w:rsidRPr="006D518B">
        <w:rPr>
          <w:highlight w:val="green"/>
        </w:rPr>
        <w:t xml:space="preserve">If the </w:t>
      </w:r>
      <w:r w:rsidRPr="006D518B">
        <w:rPr>
          <w:b/>
          <w:bCs/>
          <w:highlight w:val="green"/>
        </w:rPr>
        <w:t>find()</w:t>
      </w:r>
      <w:r w:rsidRPr="006D518B">
        <w:rPr>
          <w:highlight w:val="green"/>
        </w:rPr>
        <w:t xml:space="preserve"> promise resolved successfully and the </w:t>
      </w:r>
      <w:r w:rsidRPr="006D518B">
        <w:rPr>
          <w:b/>
          <w:bCs/>
          <w:highlight w:val="green"/>
        </w:rPr>
        <w:t xml:space="preserve">users[0].password matches </w:t>
      </w:r>
      <w:proofErr w:type="spellStart"/>
      <w:r w:rsidRPr="006D518B">
        <w:rPr>
          <w:b/>
          <w:bCs/>
          <w:highlight w:val="green"/>
        </w:rPr>
        <w:t>userData.password</w:t>
      </w:r>
      <w:proofErr w:type="spellEnd"/>
      <w:r w:rsidRPr="006D518B">
        <w:rPr>
          <w:highlight w:val="green"/>
        </w:rPr>
        <w:t>, then we must perform the following actions to record the action</w:t>
      </w:r>
      <w:r>
        <w:t xml:space="preserve"> in the "</w:t>
      </w:r>
      <w:proofErr w:type="spellStart"/>
      <w:r>
        <w:t>loginHistory</w:t>
      </w:r>
      <w:proofErr w:type="spellEnd"/>
      <w:r>
        <w:t xml:space="preserve">" array before we can resolve the promise with the </w:t>
      </w:r>
      <w:r>
        <w:rPr>
          <w:b/>
          <w:bCs/>
        </w:rPr>
        <w:t>users[0]</w:t>
      </w:r>
      <w:r>
        <w:t xml:space="preserve"> object:</w:t>
      </w:r>
    </w:p>
    <w:p w14:paraId="1C0A689D" w14:textId="77777777" w:rsidR="00597E62" w:rsidRPr="006D518B" w:rsidRDefault="00000000">
      <w:pPr>
        <w:pStyle w:val="ListParagraph"/>
        <w:numPr>
          <w:ilvl w:val="3"/>
          <w:numId w:val="11"/>
        </w:numPr>
        <w:rPr>
          <w:highlight w:val="green"/>
        </w:rPr>
      </w:pPr>
      <w:r w:rsidRPr="006D518B">
        <w:rPr>
          <w:highlight w:val="green"/>
        </w:rPr>
        <w:t>Using the returned user object (</w:t>
      </w:r>
      <w:proofErr w:type="spellStart"/>
      <w:r w:rsidRPr="006D518B">
        <w:rPr>
          <w:highlight w:val="green"/>
        </w:rPr>
        <w:t>ie</w:t>
      </w:r>
      <w:proofErr w:type="spellEnd"/>
      <w:r w:rsidRPr="006D518B">
        <w:rPr>
          <w:highlight w:val="green"/>
        </w:rPr>
        <w:t xml:space="preserve">, </w:t>
      </w:r>
      <w:r w:rsidRPr="006D518B">
        <w:rPr>
          <w:b/>
          <w:bCs/>
          <w:highlight w:val="green"/>
        </w:rPr>
        <w:t>users[0]</w:t>
      </w:r>
      <w:r w:rsidRPr="006D518B">
        <w:rPr>
          <w:highlight w:val="green"/>
        </w:rPr>
        <w:t xml:space="preserve">), </w:t>
      </w:r>
      <w:r w:rsidRPr="006D518B">
        <w:rPr>
          <w:b/>
          <w:bCs/>
          <w:highlight w:val="green"/>
        </w:rPr>
        <w:t>push</w:t>
      </w:r>
      <w:r w:rsidRPr="006D518B">
        <w:rPr>
          <w:highlight w:val="green"/>
        </w:rPr>
        <w:t xml:space="preserve"> the following object onto its "</w:t>
      </w:r>
      <w:proofErr w:type="spellStart"/>
      <w:r w:rsidRPr="006D518B">
        <w:rPr>
          <w:highlight w:val="green"/>
        </w:rPr>
        <w:t>loginHistory</w:t>
      </w:r>
      <w:proofErr w:type="spellEnd"/>
      <w:r w:rsidRPr="006D518B">
        <w:rPr>
          <w:highlight w:val="green"/>
        </w:rPr>
        <w:t>" array:</w:t>
      </w:r>
    </w:p>
    <w:p w14:paraId="565C1A7D" w14:textId="77777777" w:rsidR="00597E62" w:rsidRPr="006D518B" w:rsidRDefault="00000000">
      <w:pPr>
        <w:pStyle w:val="ListParagraph"/>
        <w:numPr>
          <w:ilvl w:val="4"/>
          <w:numId w:val="11"/>
        </w:numPr>
        <w:rPr>
          <w:highlight w:val="green"/>
        </w:rPr>
      </w:pPr>
      <w:r w:rsidRPr="006D518B">
        <w:rPr>
          <w:highlight w:val="green"/>
        </w:rPr>
        <w:t>{</w:t>
      </w:r>
      <w:proofErr w:type="spellStart"/>
      <w:r w:rsidRPr="006D518B">
        <w:rPr>
          <w:highlight w:val="green"/>
        </w:rPr>
        <w:t>dateTime</w:t>
      </w:r>
      <w:proofErr w:type="spellEnd"/>
      <w:r w:rsidRPr="006D518B">
        <w:rPr>
          <w:highlight w:val="green"/>
        </w:rPr>
        <w:t>: (new Date()).</w:t>
      </w:r>
      <w:proofErr w:type="spellStart"/>
      <w:r w:rsidRPr="006D518B">
        <w:rPr>
          <w:highlight w:val="green"/>
        </w:rPr>
        <w:t>toString</w:t>
      </w:r>
      <w:proofErr w:type="spellEnd"/>
      <w:r w:rsidRPr="006D518B">
        <w:rPr>
          <w:highlight w:val="green"/>
        </w:rPr>
        <w:t xml:space="preserve">(), </w:t>
      </w:r>
      <w:proofErr w:type="spellStart"/>
      <w:r w:rsidRPr="006D518B">
        <w:rPr>
          <w:highlight w:val="green"/>
        </w:rPr>
        <w:t>userAgent</w:t>
      </w:r>
      <w:proofErr w:type="spellEnd"/>
      <w:r w:rsidRPr="006D518B">
        <w:rPr>
          <w:highlight w:val="green"/>
        </w:rPr>
        <w:t xml:space="preserve">: </w:t>
      </w:r>
      <w:proofErr w:type="spellStart"/>
      <w:r w:rsidRPr="006D518B">
        <w:rPr>
          <w:highlight w:val="green"/>
        </w:rPr>
        <w:t>userData.userAgent</w:t>
      </w:r>
      <w:proofErr w:type="spellEnd"/>
      <w:r w:rsidRPr="006D518B">
        <w:rPr>
          <w:highlight w:val="green"/>
        </w:rPr>
        <w:t>}</w:t>
      </w:r>
    </w:p>
    <w:p w14:paraId="267103E1" w14:textId="77777777" w:rsidR="00597E62" w:rsidRPr="00130829" w:rsidRDefault="00000000">
      <w:pPr>
        <w:pStyle w:val="ListParagraph"/>
        <w:numPr>
          <w:ilvl w:val="3"/>
          <w:numId w:val="11"/>
        </w:numPr>
        <w:rPr>
          <w:highlight w:val="green"/>
        </w:rPr>
      </w:pPr>
      <w:r w:rsidRPr="00130829">
        <w:rPr>
          <w:highlight w:val="green"/>
        </w:rPr>
        <w:t xml:space="preserve">Next, invoke the </w:t>
      </w:r>
      <w:proofErr w:type="spellStart"/>
      <w:r w:rsidRPr="00130829">
        <w:rPr>
          <w:b/>
          <w:bCs/>
          <w:highlight w:val="green"/>
        </w:rPr>
        <w:t>updateOne</w:t>
      </w:r>
      <w:proofErr w:type="spellEnd"/>
      <w:r w:rsidRPr="00130829">
        <w:rPr>
          <w:highlight w:val="green"/>
        </w:rPr>
        <w:t xml:space="preserve"> method on the </w:t>
      </w:r>
      <w:r w:rsidRPr="00130829">
        <w:rPr>
          <w:b/>
          <w:bCs/>
          <w:highlight w:val="green"/>
        </w:rPr>
        <w:t xml:space="preserve">User </w:t>
      </w:r>
      <w:r w:rsidRPr="00130829">
        <w:rPr>
          <w:highlight w:val="green"/>
        </w:rPr>
        <w:t xml:space="preserve">object where </w:t>
      </w:r>
      <w:proofErr w:type="spellStart"/>
      <w:r w:rsidRPr="00130829">
        <w:rPr>
          <w:highlight w:val="green"/>
        </w:rPr>
        <w:t>userName</w:t>
      </w:r>
      <w:proofErr w:type="spellEnd"/>
      <w:r w:rsidRPr="00130829">
        <w:rPr>
          <w:highlight w:val="green"/>
        </w:rPr>
        <w:t xml:space="preserve"> is </w:t>
      </w:r>
      <w:r w:rsidRPr="00130829">
        <w:rPr>
          <w:b/>
          <w:bCs/>
          <w:highlight w:val="green"/>
        </w:rPr>
        <w:t>users[0].</w:t>
      </w:r>
      <w:proofErr w:type="spellStart"/>
      <w:r w:rsidRPr="00130829">
        <w:rPr>
          <w:b/>
          <w:bCs/>
          <w:highlight w:val="green"/>
        </w:rPr>
        <w:t>userName</w:t>
      </w:r>
      <w:proofErr w:type="spellEnd"/>
      <w:r w:rsidRPr="00130829">
        <w:rPr>
          <w:highlight w:val="green"/>
        </w:rPr>
        <w:t xml:space="preserve"> and </w:t>
      </w:r>
      <w:r w:rsidRPr="00130829">
        <w:rPr>
          <w:b/>
          <w:bCs/>
          <w:highlight w:val="green"/>
        </w:rPr>
        <w:t>$set</w:t>
      </w:r>
      <w:r w:rsidRPr="00130829">
        <w:rPr>
          <w:highlight w:val="green"/>
        </w:rPr>
        <w:t xml:space="preserve"> the </w:t>
      </w:r>
      <w:proofErr w:type="spellStart"/>
      <w:r w:rsidRPr="00130829">
        <w:rPr>
          <w:b/>
          <w:bCs/>
          <w:highlight w:val="green"/>
        </w:rPr>
        <w:t>loginHistory</w:t>
      </w:r>
      <w:proofErr w:type="spellEnd"/>
      <w:r w:rsidRPr="00130829">
        <w:rPr>
          <w:highlight w:val="green"/>
        </w:rPr>
        <w:t xml:space="preserve"> value to </w:t>
      </w:r>
      <w:r w:rsidRPr="00130829">
        <w:rPr>
          <w:b/>
          <w:bCs/>
          <w:highlight w:val="green"/>
        </w:rPr>
        <w:t>users[0].</w:t>
      </w:r>
      <w:proofErr w:type="spellStart"/>
      <w:r w:rsidRPr="00130829">
        <w:rPr>
          <w:b/>
          <w:bCs/>
          <w:highlight w:val="green"/>
        </w:rPr>
        <w:t>loginHistory</w:t>
      </w:r>
      <w:proofErr w:type="spellEnd"/>
      <w:r w:rsidRPr="00130829">
        <w:rPr>
          <w:highlight w:val="green"/>
        </w:rPr>
        <w:t>. (</w:t>
      </w:r>
      <w:r w:rsidRPr="00130829">
        <w:rPr>
          <w:b/>
          <w:bCs/>
          <w:highlight w:val="green"/>
        </w:rPr>
        <w:t xml:space="preserve">Hint: </w:t>
      </w:r>
      <w:r w:rsidRPr="00130829">
        <w:rPr>
          <w:highlight w:val="green"/>
        </w:rPr>
        <w:t xml:space="preserve">refer to the Week 8 notes for a refresher on </w:t>
      </w:r>
      <w:proofErr w:type="spellStart"/>
      <w:r w:rsidRPr="00130829">
        <w:rPr>
          <w:b/>
          <w:bCs/>
          <w:highlight w:val="green"/>
        </w:rPr>
        <w:t>updateOne</w:t>
      </w:r>
      <w:proofErr w:type="spellEnd"/>
      <w:r w:rsidRPr="00130829">
        <w:rPr>
          <w:highlight w:val="green"/>
        </w:rPr>
        <w:t xml:space="preserve">) </w:t>
      </w:r>
    </w:p>
    <w:p w14:paraId="58AE99BE" w14:textId="77777777" w:rsidR="00597E62" w:rsidRPr="00130829" w:rsidRDefault="00000000">
      <w:pPr>
        <w:pStyle w:val="ListParagraph"/>
        <w:numPr>
          <w:ilvl w:val="3"/>
          <w:numId w:val="11"/>
        </w:numPr>
        <w:rPr>
          <w:highlight w:val="green"/>
        </w:rPr>
      </w:pPr>
      <w:r w:rsidRPr="00130829">
        <w:rPr>
          <w:highlight w:val="green"/>
        </w:rPr>
        <w:t xml:space="preserve">Finally, if the above was successful, </w:t>
      </w:r>
      <w:r w:rsidRPr="00130829">
        <w:rPr>
          <w:b/>
          <w:bCs/>
          <w:highlight w:val="green"/>
        </w:rPr>
        <w:t>resolve</w:t>
      </w:r>
      <w:r w:rsidRPr="00130829">
        <w:rPr>
          <w:highlight w:val="green"/>
        </w:rPr>
        <w:t xml:space="preserve"> the returned promise </w:t>
      </w:r>
      <w:r w:rsidRPr="00130829">
        <w:rPr>
          <w:b/>
          <w:bCs/>
          <w:highlight w:val="green"/>
        </w:rPr>
        <w:t>with the users[0] object</w:t>
      </w:r>
      <w:r w:rsidRPr="00130829">
        <w:rPr>
          <w:highlight w:val="green"/>
        </w:rPr>
        <w:t xml:space="preserve">.  If it was unsuccessful, </w:t>
      </w:r>
      <w:r w:rsidRPr="00130829">
        <w:rPr>
          <w:b/>
          <w:bCs/>
          <w:highlight w:val="green"/>
        </w:rPr>
        <w:t>reject</w:t>
      </w:r>
      <w:r w:rsidRPr="00130829">
        <w:rPr>
          <w:highlight w:val="green"/>
        </w:rPr>
        <w:t xml:space="preserve"> the returned promise with the message: "</w:t>
      </w:r>
      <w:r w:rsidRPr="00130829">
        <w:rPr>
          <w:b/>
          <w:bCs/>
          <w:highlight w:val="green"/>
        </w:rPr>
        <w:t xml:space="preserve">There was an error verifying the user: </w:t>
      </w:r>
      <w:r w:rsidRPr="00130829">
        <w:rPr>
          <w:b/>
          <w:bCs/>
          <w:i/>
          <w:iCs/>
          <w:highlight w:val="green"/>
        </w:rPr>
        <w:t>err</w:t>
      </w:r>
      <w:r w:rsidRPr="00130829">
        <w:rPr>
          <w:highlight w:val="green"/>
        </w:rPr>
        <w:t xml:space="preserve">" where </w:t>
      </w:r>
      <w:r w:rsidRPr="00130829">
        <w:rPr>
          <w:b/>
          <w:bCs/>
          <w:i/>
          <w:iCs/>
          <w:highlight w:val="green"/>
        </w:rPr>
        <w:t>err</w:t>
      </w:r>
      <w:r w:rsidRPr="00130829">
        <w:rPr>
          <w:highlight w:val="green"/>
        </w:rPr>
        <w:t xml:space="preserve"> is the full error object</w:t>
      </w:r>
    </w:p>
    <w:p w14:paraId="3D4CE10B" w14:textId="2B588739" w:rsidR="00597E62" w:rsidRPr="00130829" w:rsidRDefault="00000000">
      <w:pPr>
        <w:pStyle w:val="ListParagraph"/>
        <w:numPr>
          <w:ilvl w:val="2"/>
          <w:numId w:val="11"/>
        </w:numPr>
        <w:rPr>
          <w:highlight w:val="green"/>
        </w:rPr>
      </w:pPr>
      <w:r w:rsidRPr="00130829">
        <w:rPr>
          <w:highlight w:val="green"/>
        </w:rPr>
        <w:t xml:space="preserve">If the </w:t>
      </w:r>
      <w:r w:rsidRPr="00130829">
        <w:rPr>
          <w:b/>
          <w:bCs/>
          <w:highlight w:val="green"/>
        </w:rPr>
        <w:t>find</w:t>
      </w:r>
      <w:r w:rsidRPr="00130829">
        <w:rPr>
          <w:highlight w:val="green"/>
        </w:rPr>
        <w:t xml:space="preserve"> rejected, </w:t>
      </w:r>
      <w:r w:rsidRPr="00130829">
        <w:rPr>
          <w:b/>
          <w:bCs/>
          <w:highlight w:val="green"/>
        </w:rPr>
        <w:t>reject</w:t>
      </w:r>
      <w:r w:rsidRPr="00130829">
        <w:rPr>
          <w:highlight w:val="green"/>
        </w:rPr>
        <w:t xml:space="preserve"> the returned promise with the message "Unable to find user: </w:t>
      </w:r>
      <w:r w:rsidRPr="00130829">
        <w:rPr>
          <w:b/>
          <w:bCs/>
          <w:i/>
          <w:iCs/>
          <w:highlight w:val="green"/>
        </w:rPr>
        <w:t>user</w:t>
      </w:r>
      <w:r w:rsidRPr="00130829">
        <w:rPr>
          <w:highlight w:val="green"/>
        </w:rPr>
        <w:t xml:space="preserve">" where </w:t>
      </w:r>
      <w:r w:rsidRPr="00130829">
        <w:rPr>
          <w:b/>
          <w:bCs/>
          <w:i/>
          <w:iCs/>
          <w:highlight w:val="green"/>
        </w:rPr>
        <w:t>user</w:t>
      </w:r>
      <w:r w:rsidRPr="00130829">
        <w:rPr>
          <w:highlight w:val="green"/>
        </w:rPr>
        <w:t xml:space="preserve"> is the </w:t>
      </w:r>
      <w:proofErr w:type="spellStart"/>
      <w:r w:rsidRPr="00130829">
        <w:rPr>
          <w:b/>
          <w:bCs/>
          <w:highlight w:val="green"/>
        </w:rPr>
        <w:t>userData.userName</w:t>
      </w:r>
      <w:proofErr w:type="spellEnd"/>
      <w:r w:rsidRPr="00130829">
        <w:rPr>
          <w:highlight w:val="green"/>
        </w:rPr>
        <w:t xml:space="preserve"> value</w:t>
      </w:r>
    </w:p>
    <w:p w14:paraId="496246BA" w14:textId="7E48570B" w:rsidR="00597E62" w:rsidRDefault="001A42B7">
      <w:pPr>
        <w:pStyle w:val="Body"/>
      </w:pPr>
      <w:r w:rsidRPr="00130829">
        <w:rPr>
          <w:b/>
          <w:bCs/>
          <w:highlight w:val="green"/>
        </w:rPr>
        <w:t>()</w:t>
      </w:r>
      <w:r w:rsidRPr="00130829">
        <w:rPr>
          <w:highlight w:val="green"/>
        </w:rPr>
        <w:t xml:space="preserve"> promise was</w:t>
      </w:r>
    </w:p>
    <w:p w14:paraId="5A401E57" w14:textId="77777777" w:rsidR="00597E62" w:rsidRDefault="00000000">
      <w:pPr>
        <w:pStyle w:val="Heading2"/>
        <w:spacing w:after="120"/>
      </w:pPr>
      <w:r>
        <w:lastRenderedPageBreak/>
        <w:t xml:space="preserve">Step 3: Adding </w:t>
      </w:r>
      <w:proofErr w:type="spellStart"/>
      <w:r>
        <w:t>authData.initialize</w:t>
      </w:r>
      <w:proofErr w:type="spellEnd"/>
      <w:r>
        <w:t xml:space="preserve"> to the "startup procedure":</w:t>
      </w:r>
    </w:p>
    <w:p w14:paraId="68D8E876" w14:textId="77777777" w:rsidR="00597E62" w:rsidRPr="00E43518" w:rsidRDefault="00000000">
      <w:pPr>
        <w:pStyle w:val="Body"/>
        <w:rPr>
          <w:highlight w:val="green"/>
        </w:rPr>
      </w:pPr>
      <w:r w:rsidRPr="00E43518">
        <w:rPr>
          <w:highlight w:val="green"/>
        </w:rPr>
        <w:t xml:space="preserve">Once the code for </w:t>
      </w:r>
      <w:r w:rsidRPr="00E43518">
        <w:rPr>
          <w:b/>
          <w:bCs/>
          <w:highlight w:val="green"/>
        </w:rPr>
        <w:t>auth-service.js</w:t>
      </w:r>
      <w:r w:rsidRPr="00E43518">
        <w:rPr>
          <w:highlight w:val="green"/>
        </w:rPr>
        <w:t xml:space="preserve"> is complete, we need to add its </w:t>
      </w:r>
      <w:r w:rsidRPr="00E43518">
        <w:rPr>
          <w:b/>
          <w:bCs/>
          <w:highlight w:val="green"/>
        </w:rPr>
        <w:t>initialize</w:t>
      </w:r>
      <w:r w:rsidRPr="00E43518">
        <w:rPr>
          <w:highlight w:val="green"/>
        </w:rPr>
        <w:t xml:space="preserve"> method to the promise chain surrounding our </w:t>
      </w:r>
      <w:proofErr w:type="spellStart"/>
      <w:r w:rsidRPr="00E43518">
        <w:rPr>
          <w:b/>
          <w:bCs/>
          <w:highlight w:val="green"/>
        </w:rPr>
        <w:t>app.listen</w:t>
      </w:r>
      <w:proofErr w:type="spellEnd"/>
      <w:r w:rsidRPr="00E43518">
        <w:rPr>
          <w:b/>
          <w:bCs/>
          <w:highlight w:val="green"/>
        </w:rPr>
        <w:t>()</w:t>
      </w:r>
      <w:r w:rsidRPr="00E43518">
        <w:rPr>
          <w:highlight w:val="green"/>
        </w:rPr>
        <w:t xml:space="preserve"> function call within our </w:t>
      </w:r>
      <w:r w:rsidRPr="00E43518">
        <w:rPr>
          <w:b/>
          <w:bCs/>
          <w:highlight w:val="green"/>
        </w:rPr>
        <w:t>server.js</w:t>
      </w:r>
      <w:r w:rsidRPr="00E43518">
        <w:rPr>
          <w:highlight w:val="green"/>
        </w:rPr>
        <w:t xml:space="preserve"> file, for example:</w:t>
      </w:r>
    </w:p>
    <w:p w14:paraId="645AF68B" w14:textId="77777777" w:rsidR="00597E62" w:rsidRPr="00E43518" w:rsidRDefault="00597E62">
      <w:pPr>
        <w:pStyle w:val="Body"/>
        <w:rPr>
          <w:highlight w:val="green"/>
        </w:rPr>
      </w:pPr>
    </w:p>
    <w:p w14:paraId="10B1201F" w14:textId="77777777" w:rsidR="00597E62" w:rsidRPr="00E43518" w:rsidRDefault="00000000">
      <w:pPr>
        <w:pStyle w:val="Body"/>
        <w:rPr>
          <w:b/>
          <w:bCs/>
          <w:highlight w:val="green"/>
        </w:rPr>
      </w:pPr>
      <w:r w:rsidRPr="00E43518">
        <w:rPr>
          <w:highlight w:val="green"/>
        </w:rPr>
        <w:t>Your code should currently look something like this:</w:t>
      </w:r>
      <w:r w:rsidRPr="00E43518">
        <w:rPr>
          <w:highlight w:val="green"/>
        </w:rPr>
        <w:br/>
      </w:r>
    </w:p>
    <w:p w14:paraId="7629EEC5" w14:textId="77777777" w:rsidR="00597E62" w:rsidRPr="00E43518" w:rsidRDefault="00000000">
      <w:pPr>
        <w:pStyle w:val="Body"/>
        <w:ind w:left="720"/>
        <w:rPr>
          <w:b/>
          <w:bCs/>
          <w:highlight w:val="green"/>
        </w:rPr>
      </w:pPr>
      <w:proofErr w:type="spellStart"/>
      <w:r w:rsidRPr="00E43518">
        <w:rPr>
          <w:b/>
          <w:bCs/>
          <w:highlight w:val="green"/>
        </w:rPr>
        <w:t>blogData.initialize</w:t>
      </w:r>
      <w:proofErr w:type="spellEnd"/>
      <w:r w:rsidRPr="00E43518">
        <w:rPr>
          <w:b/>
          <w:bCs/>
          <w:highlight w:val="green"/>
        </w:rPr>
        <w:t>()</w:t>
      </w:r>
    </w:p>
    <w:p w14:paraId="41B9ED88" w14:textId="77777777" w:rsidR="00597E62" w:rsidRPr="00E43518" w:rsidRDefault="00000000">
      <w:pPr>
        <w:pStyle w:val="Body"/>
        <w:ind w:left="720"/>
        <w:rPr>
          <w:b/>
          <w:bCs/>
          <w:highlight w:val="green"/>
        </w:rPr>
      </w:pPr>
      <w:r w:rsidRPr="00E43518">
        <w:rPr>
          <w:b/>
          <w:bCs/>
          <w:highlight w:val="green"/>
        </w:rPr>
        <w:t>.then(function(){</w:t>
      </w:r>
    </w:p>
    <w:p w14:paraId="14DA5EE3" w14:textId="77777777" w:rsidR="00597E62" w:rsidRPr="00E43518" w:rsidRDefault="00000000">
      <w:pPr>
        <w:pStyle w:val="Body"/>
        <w:ind w:left="720"/>
        <w:rPr>
          <w:b/>
          <w:bCs/>
          <w:highlight w:val="green"/>
        </w:rPr>
      </w:pPr>
      <w:r w:rsidRPr="00E43518">
        <w:rPr>
          <w:b/>
          <w:bCs/>
          <w:highlight w:val="green"/>
        </w:rPr>
        <w:t xml:space="preserve">    </w:t>
      </w:r>
      <w:proofErr w:type="spellStart"/>
      <w:r w:rsidRPr="00E43518">
        <w:rPr>
          <w:b/>
          <w:bCs/>
          <w:highlight w:val="green"/>
        </w:rPr>
        <w:t>app.listen</w:t>
      </w:r>
      <w:proofErr w:type="spellEnd"/>
      <w:r w:rsidRPr="00E43518">
        <w:rPr>
          <w:b/>
          <w:bCs/>
          <w:highlight w:val="green"/>
        </w:rPr>
        <w:t>(HTTP_PORT, function(){</w:t>
      </w:r>
    </w:p>
    <w:p w14:paraId="1876F432" w14:textId="77777777" w:rsidR="00597E62" w:rsidRPr="00E43518" w:rsidRDefault="00000000">
      <w:pPr>
        <w:pStyle w:val="Body"/>
        <w:ind w:left="720"/>
        <w:rPr>
          <w:b/>
          <w:bCs/>
          <w:highlight w:val="green"/>
        </w:rPr>
      </w:pPr>
      <w:r w:rsidRPr="00E43518">
        <w:rPr>
          <w:b/>
          <w:bCs/>
          <w:highlight w:val="green"/>
          <w:lang w:val="it-IT"/>
        </w:rPr>
        <w:t xml:space="preserve">        console.log("app listening on: " + HTTP_PORT)</w:t>
      </w:r>
    </w:p>
    <w:p w14:paraId="2682F1D1" w14:textId="77777777" w:rsidR="00597E62" w:rsidRPr="00E43518" w:rsidRDefault="00000000">
      <w:pPr>
        <w:pStyle w:val="Body"/>
        <w:ind w:left="720"/>
        <w:rPr>
          <w:b/>
          <w:bCs/>
          <w:highlight w:val="green"/>
        </w:rPr>
      </w:pPr>
      <w:r w:rsidRPr="00E43518">
        <w:rPr>
          <w:b/>
          <w:bCs/>
          <w:highlight w:val="green"/>
        </w:rPr>
        <w:t xml:space="preserve">    });</w:t>
      </w:r>
    </w:p>
    <w:p w14:paraId="088395A1" w14:textId="77777777" w:rsidR="00597E62" w:rsidRPr="00E43518" w:rsidRDefault="00000000">
      <w:pPr>
        <w:pStyle w:val="Body"/>
        <w:ind w:left="720"/>
        <w:rPr>
          <w:b/>
          <w:bCs/>
          <w:highlight w:val="green"/>
        </w:rPr>
      </w:pPr>
      <w:r w:rsidRPr="00E43518">
        <w:rPr>
          <w:b/>
          <w:bCs/>
          <w:highlight w:val="green"/>
        </w:rPr>
        <w:t>}).catch(function(err){</w:t>
      </w:r>
    </w:p>
    <w:p w14:paraId="3B0FE588" w14:textId="77777777" w:rsidR="00597E62" w:rsidRPr="00E43518" w:rsidRDefault="00000000">
      <w:pPr>
        <w:pStyle w:val="Body"/>
        <w:ind w:left="720"/>
        <w:rPr>
          <w:b/>
          <w:bCs/>
          <w:highlight w:val="green"/>
        </w:rPr>
      </w:pPr>
      <w:r w:rsidRPr="00E43518">
        <w:rPr>
          <w:b/>
          <w:bCs/>
          <w:highlight w:val="green"/>
          <w:lang w:val="it-IT"/>
        </w:rPr>
        <w:t xml:space="preserve">    console.log("unable to start server: " + err);</w:t>
      </w:r>
    </w:p>
    <w:p w14:paraId="6BE5540B" w14:textId="77777777" w:rsidR="00597E62" w:rsidRPr="00E43518" w:rsidRDefault="00000000">
      <w:pPr>
        <w:pStyle w:val="Body"/>
        <w:ind w:left="720"/>
        <w:rPr>
          <w:b/>
          <w:bCs/>
          <w:highlight w:val="green"/>
        </w:rPr>
      </w:pPr>
      <w:r w:rsidRPr="00E43518">
        <w:rPr>
          <w:b/>
          <w:bCs/>
          <w:highlight w:val="green"/>
          <w:lang w:val="it-IT"/>
        </w:rPr>
        <w:t>});</w:t>
      </w:r>
    </w:p>
    <w:p w14:paraId="57D60854" w14:textId="77777777" w:rsidR="00597E62" w:rsidRPr="00E43518" w:rsidRDefault="00597E62">
      <w:pPr>
        <w:pStyle w:val="Body"/>
        <w:ind w:left="720"/>
        <w:rPr>
          <w:b/>
          <w:bCs/>
          <w:highlight w:val="green"/>
        </w:rPr>
      </w:pPr>
    </w:p>
    <w:p w14:paraId="490A72BB" w14:textId="77777777" w:rsidR="00597E62" w:rsidRPr="00E43518" w:rsidRDefault="00000000">
      <w:pPr>
        <w:pStyle w:val="Body"/>
        <w:rPr>
          <w:highlight w:val="green"/>
        </w:rPr>
      </w:pPr>
      <w:r w:rsidRPr="00E43518">
        <w:rPr>
          <w:highlight w:val="green"/>
        </w:rPr>
        <w:t xml:space="preserve">Since our server also requires </w:t>
      </w:r>
      <w:proofErr w:type="spellStart"/>
      <w:r w:rsidRPr="00E43518">
        <w:rPr>
          <w:b/>
          <w:bCs/>
          <w:highlight w:val="green"/>
        </w:rPr>
        <w:t>authData</w:t>
      </w:r>
      <w:proofErr w:type="spellEnd"/>
      <w:r w:rsidRPr="00E43518">
        <w:rPr>
          <w:highlight w:val="green"/>
        </w:rPr>
        <w:t xml:space="preserve"> to be working properly, we must add its </w:t>
      </w:r>
      <w:r w:rsidRPr="00E43518">
        <w:rPr>
          <w:b/>
          <w:bCs/>
          <w:highlight w:val="green"/>
        </w:rPr>
        <w:t xml:space="preserve">initialize </w:t>
      </w:r>
      <w:r w:rsidRPr="00E43518">
        <w:rPr>
          <w:highlight w:val="green"/>
        </w:rPr>
        <w:t>method (</w:t>
      </w:r>
      <w:proofErr w:type="spellStart"/>
      <w:r w:rsidRPr="00E43518">
        <w:rPr>
          <w:highlight w:val="green"/>
        </w:rPr>
        <w:t>ie</w:t>
      </w:r>
      <w:proofErr w:type="spellEnd"/>
      <w:r w:rsidRPr="00E43518">
        <w:rPr>
          <w:highlight w:val="green"/>
        </w:rPr>
        <w:t xml:space="preserve">: </w:t>
      </w:r>
      <w:proofErr w:type="spellStart"/>
      <w:r w:rsidRPr="00E43518">
        <w:rPr>
          <w:b/>
          <w:bCs/>
          <w:highlight w:val="green"/>
        </w:rPr>
        <w:t>authData.initialize</w:t>
      </w:r>
      <w:proofErr w:type="spellEnd"/>
      <w:r w:rsidRPr="00E43518">
        <w:rPr>
          <w:highlight w:val="green"/>
        </w:rPr>
        <w:t>) to the promise chain:</w:t>
      </w:r>
    </w:p>
    <w:p w14:paraId="30E03F35" w14:textId="77777777" w:rsidR="00597E62" w:rsidRPr="00E43518" w:rsidRDefault="00597E62">
      <w:pPr>
        <w:pStyle w:val="Body"/>
        <w:rPr>
          <w:highlight w:val="green"/>
        </w:rPr>
      </w:pPr>
    </w:p>
    <w:p w14:paraId="25E5B4D7" w14:textId="77777777" w:rsidR="00597E62" w:rsidRPr="00E43518" w:rsidRDefault="00000000">
      <w:pPr>
        <w:pStyle w:val="Body"/>
        <w:ind w:left="720"/>
        <w:rPr>
          <w:b/>
          <w:bCs/>
          <w:highlight w:val="green"/>
        </w:rPr>
      </w:pPr>
      <w:proofErr w:type="spellStart"/>
      <w:r w:rsidRPr="00E43518">
        <w:rPr>
          <w:b/>
          <w:bCs/>
          <w:highlight w:val="green"/>
        </w:rPr>
        <w:t>blogData.initialize</w:t>
      </w:r>
      <w:proofErr w:type="spellEnd"/>
      <w:r w:rsidRPr="00E43518">
        <w:rPr>
          <w:b/>
          <w:bCs/>
          <w:highlight w:val="green"/>
        </w:rPr>
        <w:t>()</w:t>
      </w:r>
    </w:p>
    <w:p w14:paraId="785754C0" w14:textId="77777777" w:rsidR="00597E62" w:rsidRPr="00E43518" w:rsidRDefault="00000000">
      <w:pPr>
        <w:pStyle w:val="Body"/>
        <w:ind w:left="720"/>
        <w:rPr>
          <w:b/>
          <w:bCs/>
          <w:highlight w:val="green"/>
        </w:rPr>
      </w:pPr>
      <w:r w:rsidRPr="00E43518">
        <w:rPr>
          <w:b/>
          <w:bCs/>
          <w:highlight w:val="green"/>
        </w:rPr>
        <w:t>.then(</w:t>
      </w:r>
      <w:proofErr w:type="spellStart"/>
      <w:r w:rsidRPr="00E43518">
        <w:rPr>
          <w:b/>
          <w:bCs/>
          <w:highlight w:val="green"/>
        </w:rPr>
        <w:t>authData.initialize</w:t>
      </w:r>
      <w:proofErr w:type="spellEnd"/>
      <w:r w:rsidRPr="00E43518">
        <w:rPr>
          <w:b/>
          <w:bCs/>
          <w:highlight w:val="green"/>
        </w:rPr>
        <w:t>)</w:t>
      </w:r>
    </w:p>
    <w:p w14:paraId="495B2FE1" w14:textId="77777777" w:rsidR="00597E62" w:rsidRPr="00E43518" w:rsidRDefault="00000000">
      <w:pPr>
        <w:pStyle w:val="Body"/>
        <w:ind w:left="720"/>
        <w:rPr>
          <w:b/>
          <w:bCs/>
          <w:highlight w:val="green"/>
        </w:rPr>
      </w:pPr>
      <w:r w:rsidRPr="00E43518">
        <w:rPr>
          <w:b/>
          <w:bCs/>
          <w:highlight w:val="green"/>
        </w:rPr>
        <w:t>.then(function(){</w:t>
      </w:r>
    </w:p>
    <w:p w14:paraId="4A489464" w14:textId="77777777" w:rsidR="00597E62" w:rsidRPr="00E43518" w:rsidRDefault="00000000">
      <w:pPr>
        <w:pStyle w:val="Body"/>
        <w:ind w:left="720"/>
        <w:rPr>
          <w:b/>
          <w:bCs/>
          <w:highlight w:val="green"/>
        </w:rPr>
      </w:pPr>
      <w:r w:rsidRPr="00E43518">
        <w:rPr>
          <w:b/>
          <w:bCs/>
          <w:highlight w:val="green"/>
        </w:rPr>
        <w:t xml:space="preserve">    </w:t>
      </w:r>
      <w:proofErr w:type="spellStart"/>
      <w:r w:rsidRPr="00E43518">
        <w:rPr>
          <w:b/>
          <w:bCs/>
          <w:highlight w:val="green"/>
        </w:rPr>
        <w:t>app.listen</w:t>
      </w:r>
      <w:proofErr w:type="spellEnd"/>
      <w:r w:rsidRPr="00E43518">
        <w:rPr>
          <w:b/>
          <w:bCs/>
          <w:highlight w:val="green"/>
        </w:rPr>
        <w:t>(HTTP_PORT, function(){</w:t>
      </w:r>
    </w:p>
    <w:p w14:paraId="5D71AF5F" w14:textId="77777777" w:rsidR="00597E62" w:rsidRPr="00E43518" w:rsidRDefault="00000000">
      <w:pPr>
        <w:pStyle w:val="Body"/>
        <w:ind w:left="720"/>
        <w:rPr>
          <w:b/>
          <w:bCs/>
          <w:highlight w:val="green"/>
        </w:rPr>
      </w:pPr>
      <w:r w:rsidRPr="00E43518">
        <w:rPr>
          <w:b/>
          <w:bCs/>
          <w:highlight w:val="green"/>
          <w:lang w:val="it-IT"/>
        </w:rPr>
        <w:t xml:space="preserve">        console.log("app listening on: " + HTTP_PORT)</w:t>
      </w:r>
    </w:p>
    <w:p w14:paraId="6D61B0B1" w14:textId="77777777" w:rsidR="00597E62" w:rsidRPr="00E43518" w:rsidRDefault="00000000">
      <w:pPr>
        <w:pStyle w:val="Body"/>
        <w:ind w:left="720"/>
        <w:rPr>
          <w:b/>
          <w:bCs/>
          <w:highlight w:val="green"/>
        </w:rPr>
      </w:pPr>
      <w:r w:rsidRPr="00E43518">
        <w:rPr>
          <w:b/>
          <w:bCs/>
          <w:highlight w:val="green"/>
        </w:rPr>
        <w:t xml:space="preserve">    });</w:t>
      </w:r>
    </w:p>
    <w:p w14:paraId="57C466B1" w14:textId="77777777" w:rsidR="00597E62" w:rsidRPr="00E43518" w:rsidRDefault="00000000">
      <w:pPr>
        <w:pStyle w:val="Body"/>
        <w:ind w:left="720"/>
        <w:rPr>
          <w:b/>
          <w:bCs/>
          <w:highlight w:val="green"/>
        </w:rPr>
      </w:pPr>
      <w:r w:rsidRPr="00E43518">
        <w:rPr>
          <w:b/>
          <w:bCs/>
          <w:highlight w:val="green"/>
        </w:rPr>
        <w:t>}).catch(function(err){</w:t>
      </w:r>
    </w:p>
    <w:p w14:paraId="24A47FD3" w14:textId="77777777" w:rsidR="00597E62" w:rsidRPr="00E43518" w:rsidRDefault="00000000">
      <w:pPr>
        <w:pStyle w:val="Body"/>
        <w:ind w:left="720"/>
        <w:rPr>
          <w:b/>
          <w:bCs/>
          <w:highlight w:val="green"/>
        </w:rPr>
      </w:pPr>
      <w:r w:rsidRPr="00E43518">
        <w:rPr>
          <w:b/>
          <w:bCs/>
          <w:highlight w:val="green"/>
          <w:lang w:val="it-IT"/>
        </w:rPr>
        <w:t xml:space="preserve">    console.log("unable to start server: " + err);</w:t>
      </w:r>
    </w:p>
    <w:p w14:paraId="55C88E3A" w14:textId="77777777" w:rsidR="00597E62" w:rsidRDefault="00000000">
      <w:pPr>
        <w:pStyle w:val="Body"/>
        <w:ind w:left="720"/>
        <w:rPr>
          <w:b/>
          <w:bCs/>
        </w:rPr>
      </w:pPr>
      <w:r w:rsidRPr="00E43518">
        <w:rPr>
          <w:b/>
          <w:bCs/>
          <w:highlight w:val="green"/>
          <w:lang w:val="it-IT"/>
        </w:rPr>
        <w:t>});</w:t>
      </w:r>
    </w:p>
    <w:p w14:paraId="0A053957" w14:textId="77777777" w:rsidR="00597E62" w:rsidRDefault="00597E62">
      <w:pPr>
        <w:pStyle w:val="Body"/>
        <w:ind w:left="720"/>
        <w:rPr>
          <w:b/>
          <w:bCs/>
        </w:rPr>
      </w:pPr>
    </w:p>
    <w:p w14:paraId="05757229" w14:textId="77777777" w:rsidR="00597E62" w:rsidRDefault="00000000">
      <w:pPr>
        <w:pStyle w:val="Heading2"/>
        <w:spacing w:after="120"/>
      </w:pPr>
      <w:r>
        <w:t>Step 4: Configuring Client Session Middleware:</w:t>
      </w:r>
    </w:p>
    <w:p w14:paraId="05A9412D" w14:textId="77777777" w:rsidR="00597E62" w:rsidRPr="00E43518" w:rsidRDefault="00000000">
      <w:pPr>
        <w:pStyle w:val="Body"/>
        <w:spacing w:after="120"/>
        <w:rPr>
          <w:highlight w:val="green"/>
        </w:rPr>
      </w:pPr>
      <w:r w:rsidRPr="00E43518">
        <w:rPr>
          <w:highlight w:val="green"/>
        </w:rPr>
        <w:t>Now that we have a back-end to store user credentials and data, we must download and "require" the "client-sessions" module using NPM and correctly configure our app to use the middleware:</w:t>
      </w:r>
    </w:p>
    <w:p w14:paraId="49360A41" w14:textId="77777777" w:rsidR="00597E62" w:rsidRPr="00E43518" w:rsidRDefault="00000000">
      <w:pPr>
        <w:pStyle w:val="ListParagraph"/>
        <w:numPr>
          <w:ilvl w:val="0"/>
          <w:numId w:val="14"/>
        </w:numPr>
        <w:rPr>
          <w:highlight w:val="green"/>
        </w:rPr>
      </w:pPr>
      <w:r w:rsidRPr="00E43518">
        <w:rPr>
          <w:highlight w:val="green"/>
        </w:rPr>
        <w:t xml:space="preserve">Open the "Integrated Terminal" in Visual Studio Code and enter the command: </w:t>
      </w:r>
      <w:r w:rsidRPr="00E43518">
        <w:rPr>
          <w:highlight w:val="green"/>
        </w:rPr>
        <w:br/>
      </w:r>
      <w:proofErr w:type="spellStart"/>
      <w:r w:rsidRPr="00E43518">
        <w:rPr>
          <w:b/>
          <w:bCs/>
          <w:highlight w:val="green"/>
        </w:rPr>
        <w:t>npm</w:t>
      </w:r>
      <w:proofErr w:type="spellEnd"/>
      <w:r w:rsidRPr="00E43518">
        <w:rPr>
          <w:b/>
          <w:bCs/>
          <w:highlight w:val="green"/>
        </w:rPr>
        <w:t xml:space="preserve"> install client-sessions</w:t>
      </w:r>
    </w:p>
    <w:p w14:paraId="39342E37" w14:textId="77777777" w:rsidR="00597E62" w:rsidRPr="00E43518" w:rsidRDefault="00000000">
      <w:pPr>
        <w:pStyle w:val="ListParagraph"/>
        <w:numPr>
          <w:ilvl w:val="0"/>
          <w:numId w:val="14"/>
        </w:numPr>
        <w:rPr>
          <w:highlight w:val="green"/>
        </w:rPr>
      </w:pPr>
      <w:r w:rsidRPr="00E43518">
        <w:rPr>
          <w:highlight w:val="green"/>
        </w:rPr>
        <w:t xml:space="preserve">Be sure to "require" the new "client-sessions" module at the top of your </w:t>
      </w:r>
      <w:r w:rsidRPr="00E43518">
        <w:rPr>
          <w:b/>
          <w:bCs/>
          <w:highlight w:val="green"/>
        </w:rPr>
        <w:t xml:space="preserve">server.js file </w:t>
      </w:r>
      <w:r w:rsidRPr="00E43518">
        <w:rPr>
          <w:highlight w:val="green"/>
        </w:rPr>
        <w:t>as</w:t>
      </w:r>
      <w:r w:rsidRPr="00E43518">
        <w:rPr>
          <w:b/>
          <w:bCs/>
          <w:highlight w:val="green"/>
        </w:rPr>
        <w:t xml:space="preserve"> </w:t>
      </w:r>
      <w:proofErr w:type="spellStart"/>
      <w:r w:rsidRPr="00E43518">
        <w:rPr>
          <w:b/>
          <w:bCs/>
          <w:highlight w:val="green"/>
        </w:rPr>
        <w:t>clientSessions</w:t>
      </w:r>
      <w:proofErr w:type="spellEnd"/>
      <w:r w:rsidRPr="00E43518">
        <w:rPr>
          <w:highlight w:val="green"/>
        </w:rPr>
        <w:t xml:space="preserve">. </w:t>
      </w:r>
    </w:p>
    <w:p w14:paraId="21DDBC37" w14:textId="77777777" w:rsidR="00597E62" w:rsidRPr="00E43518" w:rsidRDefault="00000000">
      <w:pPr>
        <w:pStyle w:val="ListParagraph"/>
        <w:numPr>
          <w:ilvl w:val="0"/>
          <w:numId w:val="14"/>
        </w:numPr>
        <w:rPr>
          <w:highlight w:val="green"/>
        </w:rPr>
      </w:pPr>
      <w:r w:rsidRPr="00E43518">
        <w:rPr>
          <w:highlight w:val="green"/>
        </w:rPr>
        <w:t xml:space="preserve">Ensure that we correctly use the client-sessions middleware with appropriate </w:t>
      </w:r>
      <w:proofErr w:type="spellStart"/>
      <w:r w:rsidRPr="00E43518">
        <w:rPr>
          <w:b/>
          <w:bCs/>
          <w:highlight w:val="green"/>
        </w:rPr>
        <w:t>cookieName</w:t>
      </w:r>
      <w:proofErr w:type="spellEnd"/>
      <w:r w:rsidRPr="00E43518">
        <w:rPr>
          <w:b/>
          <w:bCs/>
          <w:highlight w:val="green"/>
        </w:rPr>
        <w:t xml:space="preserve">, secret, duration </w:t>
      </w:r>
      <w:r w:rsidRPr="00E43518">
        <w:rPr>
          <w:highlight w:val="green"/>
        </w:rPr>
        <w:t xml:space="preserve">and </w:t>
      </w:r>
      <w:proofErr w:type="spellStart"/>
      <w:r w:rsidRPr="00E43518">
        <w:rPr>
          <w:b/>
          <w:bCs/>
          <w:highlight w:val="green"/>
        </w:rPr>
        <w:t>activeDuration</w:t>
      </w:r>
      <w:proofErr w:type="spellEnd"/>
      <w:r w:rsidRPr="00E43518">
        <w:rPr>
          <w:highlight w:val="green"/>
        </w:rPr>
        <w:t xml:space="preserve"> properties (</w:t>
      </w:r>
      <w:r w:rsidRPr="00E43518">
        <w:rPr>
          <w:b/>
          <w:bCs/>
          <w:highlight w:val="green"/>
        </w:rPr>
        <w:t>HINT</w:t>
      </w:r>
      <w:r w:rsidRPr="00E43518">
        <w:rPr>
          <w:highlight w:val="green"/>
        </w:rPr>
        <w:t>: Refer to Week 10 notes under "Step 2: Create a middleware function to setup client-sessions.")</w:t>
      </w:r>
    </w:p>
    <w:p w14:paraId="528A415A" w14:textId="77777777" w:rsidR="00597E62" w:rsidRPr="001C5C09" w:rsidRDefault="00000000">
      <w:pPr>
        <w:pStyle w:val="ListParagraph"/>
        <w:numPr>
          <w:ilvl w:val="0"/>
          <w:numId w:val="14"/>
        </w:numPr>
        <w:rPr>
          <w:highlight w:val="green"/>
        </w:rPr>
      </w:pPr>
      <w:r w:rsidRPr="001C5C09">
        <w:rPr>
          <w:highlight w:val="green"/>
        </w:rPr>
        <w:t>Once this is complete, incorporate the following custom middleware function to ensure that all of your templates will have access to a "session" object (</w:t>
      </w:r>
      <w:proofErr w:type="spellStart"/>
      <w:r w:rsidRPr="001C5C09">
        <w:rPr>
          <w:highlight w:val="green"/>
        </w:rPr>
        <w:t>ie</w:t>
      </w:r>
      <w:proofErr w:type="spellEnd"/>
      <w:r w:rsidRPr="001C5C09">
        <w:rPr>
          <w:highlight w:val="green"/>
        </w:rPr>
        <w:t>: {{</w:t>
      </w:r>
      <w:proofErr w:type="spellStart"/>
      <w:r w:rsidRPr="001C5C09">
        <w:rPr>
          <w:highlight w:val="green"/>
        </w:rPr>
        <w:t>session.userName</w:t>
      </w:r>
      <w:proofErr w:type="spellEnd"/>
      <w:r w:rsidRPr="001C5C09">
        <w:rPr>
          <w:highlight w:val="green"/>
        </w:rPr>
        <w:t>}} for example) - we will need this to conditionally hide/show elements to the user depending on whether they're currently logged in.</w:t>
      </w:r>
    </w:p>
    <w:p w14:paraId="1CF9FC74" w14:textId="77777777" w:rsidR="00597E62" w:rsidRPr="001C5C09" w:rsidRDefault="00000000">
      <w:pPr>
        <w:pStyle w:val="ListParagraph"/>
        <w:rPr>
          <w:b/>
          <w:bCs/>
          <w:highlight w:val="green"/>
        </w:rPr>
      </w:pPr>
      <w:proofErr w:type="spellStart"/>
      <w:r w:rsidRPr="001C5C09">
        <w:rPr>
          <w:b/>
          <w:bCs/>
          <w:highlight w:val="green"/>
        </w:rPr>
        <w:t>app.use</w:t>
      </w:r>
      <w:proofErr w:type="spellEnd"/>
      <w:r w:rsidRPr="001C5C09">
        <w:rPr>
          <w:b/>
          <w:bCs/>
          <w:highlight w:val="green"/>
        </w:rPr>
        <w:t>(function(req, res, next) {</w:t>
      </w:r>
    </w:p>
    <w:p w14:paraId="3D56B10D" w14:textId="77777777" w:rsidR="00597E62" w:rsidRPr="001C5C09" w:rsidRDefault="00000000">
      <w:pPr>
        <w:pStyle w:val="ListParagraph"/>
        <w:rPr>
          <w:b/>
          <w:bCs/>
          <w:highlight w:val="green"/>
        </w:rPr>
      </w:pPr>
      <w:r w:rsidRPr="001C5C09">
        <w:rPr>
          <w:b/>
          <w:bCs/>
          <w:highlight w:val="green"/>
        </w:rPr>
        <w:t xml:space="preserve">  </w:t>
      </w:r>
      <w:proofErr w:type="spellStart"/>
      <w:r w:rsidRPr="001C5C09">
        <w:rPr>
          <w:b/>
          <w:bCs/>
          <w:highlight w:val="green"/>
        </w:rPr>
        <w:t>res.locals.session</w:t>
      </w:r>
      <w:proofErr w:type="spellEnd"/>
      <w:r w:rsidRPr="001C5C09">
        <w:rPr>
          <w:b/>
          <w:bCs/>
          <w:highlight w:val="green"/>
        </w:rPr>
        <w:t xml:space="preserve"> = </w:t>
      </w:r>
      <w:proofErr w:type="spellStart"/>
      <w:r w:rsidRPr="001C5C09">
        <w:rPr>
          <w:b/>
          <w:bCs/>
          <w:highlight w:val="green"/>
        </w:rPr>
        <w:t>req.session</w:t>
      </w:r>
      <w:proofErr w:type="spellEnd"/>
      <w:r w:rsidRPr="001C5C09">
        <w:rPr>
          <w:b/>
          <w:bCs/>
          <w:highlight w:val="green"/>
        </w:rPr>
        <w:t>;</w:t>
      </w:r>
    </w:p>
    <w:p w14:paraId="41D3216E" w14:textId="77777777" w:rsidR="00597E62" w:rsidRPr="001C5C09" w:rsidRDefault="00000000">
      <w:pPr>
        <w:pStyle w:val="ListParagraph"/>
        <w:rPr>
          <w:b/>
          <w:bCs/>
          <w:highlight w:val="green"/>
        </w:rPr>
      </w:pPr>
      <w:r w:rsidRPr="001C5C09">
        <w:rPr>
          <w:b/>
          <w:bCs/>
          <w:highlight w:val="green"/>
        </w:rPr>
        <w:t xml:space="preserve">  next();</w:t>
      </w:r>
    </w:p>
    <w:p w14:paraId="5BB64D67" w14:textId="77777777" w:rsidR="00597E62" w:rsidRDefault="00000000">
      <w:pPr>
        <w:pStyle w:val="ListParagraph"/>
        <w:rPr>
          <w:b/>
          <w:bCs/>
        </w:rPr>
      </w:pPr>
      <w:r w:rsidRPr="001C5C09">
        <w:rPr>
          <w:b/>
          <w:bCs/>
          <w:highlight w:val="green"/>
        </w:rPr>
        <w:t>});</w:t>
      </w:r>
    </w:p>
    <w:p w14:paraId="7BC45D74" w14:textId="77777777" w:rsidR="00597E62" w:rsidRDefault="00597E62">
      <w:pPr>
        <w:pStyle w:val="ListParagraph"/>
        <w:rPr>
          <w:b/>
          <w:bCs/>
        </w:rPr>
      </w:pPr>
    </w:p>
    <w:p w14:paraId="374220B4" w14:textId="77777777" w:rsidR="00597E62" w:rsidRPr="001C5C09" w:rsidRDefault="00000000">
      <w:pPr>
        <w:pStyle w:val="ListParagraph"/>
        <w:numPr>
          <w:ilvl w:val="0"/>
          <w:numId w:val="14"/>
        </w:numPr>
        <w:rPr>
          <w:highlight w:val="green"/>
        </w:rPr>
      </w:pPr>
      <w:r w:rsidRPr="001C5C09">
        <w:rPr>
          <w:highlight w:val="green"/>
        </w:rPr>
        <w:t>Define a helper middleware function (</w:t>
      </w:r>
      <w:proofErr w:type="spellStart"/>
      <w:r w:rsidRPr="001C5C09">
        <w:rPr>
          <w:highlight w:val="green"/>
        </w:rPr>
        <w:t>ie</w:t>
      </w:r>
      <w:proofErr w:type="spellEnd"/>
      <w:r w:rsidRPr="001C5C09">
        <w:rPr>
          <w:highlight w:val="green"/>
        </w:rPr>
        <w:t xml:space="preserve">: </w:t>
      </w:r>
      <w:proofErr w:type="spellStart"/>
      <w:r w:rsidRPr="001C5C09">
        <w:rPr>
          <w:b/>
          <w:bCs/>
          <w:highlight w:val="green"/>
        </w:rPr>
        <w:t>ensureLogin</w:t>
      </w:r>
      <w:proofErr w:type="spellEnd"/>
      <w:r w:rsidRPr="001C5C09">
        <w:rPr>
          <w:b/>
          <w:bCs/>
          <w:highlight w:val="green"/>
        </w:rPr>
        <w:t xml:space="preserve"> </w:t>
      </w:r>
      <w:r w:rsidRPr="001C5C09">
        <w:rPr>
          <w:highlight w:val="green"/>
        </w:rPr>
        <w:t>from the Week 10 notes) that checks if a user is logged in (we will use this in all of our post / category routes).  If a user is not logged in, redirect the user to the "/login" route.</w:t>
      </w:r>
    </w:p>
    <w:p w14:paraId="7EED7314" w14:textId="77777777" w:rsidR="00597E62" w:rsidRPr="001C5C09" w:rsidRDefault="00000000">
      <w:pPr>
        <w:pStyle w:val="ListParagraph"/>
        <w:numPr>
          <w:ilvl w:val="0"/>
          <w:numId w:val="14"/>
        </w:numPr>
        <w:rPr>
          <w:highlight w:val="green"/>
        </w:rPr>
      </w:pPr>
      <w:r w:rsidRPr="001C5C09">
        <w:rPr>
          <w:highlight w:val="green"/>
        </w:rPr>
        <w:t xml:space="preserve">Update all routes that </w:t>
      </w:r>
      <w:r w:rsidRPr="001C5C09">
        <w:rPr>
          <w:b/>
          <w:bCs/>
          <w:highlight w:val="green"/>
        </w:rPr>
        <w:t>begin</w:t>
      </w:r>
      <w:r w:rsidRPr="001C5C09">
        <w:rPr>
          <w:highlight w:val="green"/>
        </w:rPr>
        <w:t xml:space="preserve"> with one of: </w:t>
      </w:r>
      <w:r w:rsidRPr="001C5C09">
        <w:rPr>
          <w:b/>
          <w:bCs/>
          <w:highlight w:val="green"/>
        </w:rPr>
        <w:t>"/posts</w:t>
      </w:r>
      <w:r w:rsidRPr="001C5C09">
        <w:rPr>
          <w:highlight w:val="green"/>
        </w:rPr>
        <w:t>", "</w:t>
      </w:r>
      <w:r w:rsidRPr="001C5C09">
        <w:rPr>
          <w:b/>
          <w:bCs/>
          <w:highlight w:val="green"/>
        </w:rPr>
        <w:t>/categories</w:t>
      </w:r>
      <w:r w:rsidRPr="001C5C09">
        <w:rPr>
          <w:highlight w:val="green"/>
        </w:rPr>
        <w:t>", "</w:t>
      </w:r>
      <w:r w:rsidRPr="001C5C09">
        <w:rPr>
          <w:b/>
          <w:bCs/>
          <w:highlight w:val="green"/>
        </w:rPr>
        <w:t>/post</w:t>
      </w:r>
      <w:r w:rsidRPr="001C5C09">
        <w:rPr>
          <w:highlight w:val="green"/>
        </w:rPr>
        <w:t>" or "</w:t>
      </w:r>
      <w:r w:rsidRPr="001C5C09">
        <w:rPr>
          <w:b/>
          <w:bCs/>
          <w:highlight w:val="green"/>
        </w:rPr>
        <w:t>/category</w:t>
      </w:r>
      <w:r w:rsidRPr="001C5C09">
        <w:rPr>
          <w:highlight w:val="green"/>
        </w:rPr>
        <w:t>" (</w:t>
      </w:r>
      <w:proofErr w:type="spellStart"/>
      <w:r w:rsidRPr="001C5C09">
        <w:rPr>
          <w:highlight w:val="green"/>
        </w:rPr>
        <w:t>ie</w:t>
      </w:r>
      <w:proofErr w:type="spellEnd"/>
      <w:r w:rsidRPr="001C5C09">
        <w:rPr>
          <w:highlight w:val="green"/>
        </w:rPr>
        <w:t xml:space="preserve">: everything that is </w:t>
      </w:r>
      <w:r w:rsidRPr="001C5C09">
        <w:rPr>
          <w:b/>
          <w:bCs/>
          <w:highlight w:val="green"/>
        </w:rPr>
        <w:t>not "/", "/blog" or "/about"</w:t>
      </w:r>
      <w:r w:rsidRPr="001C5C09">
        <w:rPr>
          <w:highlight w:val="green"/>
        </w:rPr>
        <w:t xml:space="preserve"> - this should be </w:t>
      </w:r>
      <w:r w:rsidRPr="001C5C09">
        <w:rPr>
          <w:b/>
          <w:bCs/>
          <w:highlight w:val="green"/>
        </w:rPr>
        <w:t>9</w:t>
      </w:r>
      <w:r w:rsidRPr="001C5C09">
        <w:rPr>
          <w:highlight w:val="green"/>
        </w:rPr>
        <w:t xml:space="preserve"> routes) to use your custom </w:t>
      </w:r>
      <w:proofErr w:type="spellStart"/>
      <w:r w:rsidRPr="001C5C09">
        <w:rPr>
          <w:b/>
          <w:bCs/>
          <w:highlight w:val="green"/>
        </w:rPr>
        <w:t>ensureLogin</w:t>
      </w:r>
      <w:proofErr w:type="spellEnd"/>
      <w:r w:rsidRPr="001C5C09">
        <w:rPr>
          <w:highlight w:val="green"/>
        </w:rPr>
        <w:t xml:space="preserve"> helper middleware.</w:t>
      </w:r>
    </w:p>
    <w:p w14:paraId="7664B05C" w14:textId="77777777" w:rsidR="00597E62" w:rsidRDefault="00597E62">
      <w:pPr>
        <w:pStyle w:val="Body"/>
      </w:pPr>
    </w:p>
    <w:p w14:paraId="0FCEC16C" w14:textId="77777777" w:rsidR="00597E62" w:rsidRDefault="00000000">
      <w:pPr>
        <w:pStyle w:val="Heading2"/>
        <w:spacing w:after="120"/>
      </w:pPr>
      <w:r>
        <w:t>Step 5: Adding New Routes:</w:t>
      </w:r>
    </w:p>
    <w:p w14:paraId="09DEF36D" w14:textId="77777777" w:rsidR="00597E62" w:rsidRDefault="00000000">
      <w:pPr>
        <w:pStyle w:val="Body"/>
        <w:spacing w:after="120"/>
      </w:pPr>
      <w:r>
        <w:t xml:space="preserve">With our app now capable of respecting client sessions and communicating with MongoDB to register/validate users, we need to create </w:t>
      </w:r>
      <w:r>
        <w:rPr>
          <w:b/>
          <w:bCs/>
          <w:lang w:val="fr-FR"/>
        </w:rPr>
        <w:t>routes</w:t>
      </w:r>
      <w:r>
        <w:t xml:space="preserve"> that enable the user to register for an account and login / logout of the system (above our 404 middleware function).  Once this is complete, we will create the corresponding </w:t>
      </w:r>
      <w:r>
        <w:rPr>
          <w:b/>
          <w:bCs/>
        </w:rPr>
        <w:t xml:space="preserve">views </w:t>
      </w:r>
      <w:r>
        <w:rPr>
          <w:lang w:val="nl-NL"/>
        </w:rPr>
        <w:t>(Step 6).</w:t>
      </w:r>
    </w:p>
    <w:p w14:paraId="492D5000" w14:textId="77777777" w:rsidR="00597E62" w:rsidRPr="00BF6CAE" w:rsidRDefault="00000000">
      <w:pPr>
        <w:pStyle w:val="Heading3"/>
        <w:spacing w:after="120"/>
        <w:rPr>
          <w:highlight w:val="green"/>
        </w:rPr>
      </w:pPr>
      <w:r w:rsidRPr="00BF6CAE">
        <w:rPr>
          <w:highlight w:val="green"/>
          <w:lang w:val="de-DE"/>
        </w:rPr>
        <w:t>GET /login</w:t>
      </w:r>
    </w:p>
    <w:p w14:paraId="6A62DAB4" w14:textId="77777777" w:rsidR="00597E62" w:rsidRPr="00BF6CAE" w:rsidRDefault="00000000">
      <w:pPr>
        <w:pStyle w:val="ListParagraph"/>
        <w:numPr>
          <w:ilvl w:val="0"/>
          <w:numId w:val="16"/>
        </w:numPr>
        <w:rPr>
          <w:b/>
          <w:bCs/>
          <w:highlight w:val="green"/>
        </w:rPr>
      </w:pPr>
      <w:r w:rsidRPr="00BF6CAE">
        <w:rPr>
          <w:highlight w:val="green"/>
        </w:rPr>
        <w:t>This "GET" route simply renders the "</w:t>
      </w:r>
      <w:r w:rsidRPr="00BF6CAE">
        <w:rPr>
          <w:b/>
          <w:bCs/>
          <w:highlight w:val="green"/>
        </w:rPr>
        <w:t>login</w:t>
      </w:r>
      <w:r w:rsidRPr="00BF6CAE">
        <w:rPr>
          <w:highlight w:val="green"/>
        </w:rPr>
        <w:t xml:space="preserve">" view without any data (See </w:t>
      </w:r>
      <w:proofErr w:type="spellStart"/>
      <w:r w:rsidRPr="00BF6CAE">
        <w:rPr>
          <w:b/>
          <w:bCs/>
          <w:highlight w:val="green"/>
        </w:rPr>
        <w:t>login.hbs</w:t>
      </w:r>
      <w:proofErr w:type="spellEnd"/>
      <w:r w:rsidRPr="00BF6CAE">
        <w:rPr>
          <w:highlight w:val="green"/>
        </w:rPr>
        <w:t xml:space="preserve"> under Adding New Routes below)</w:t>
      </w:r>
    </w:p>
    <w:p w14:paraId="6D6D08E6" w14:textId="77777777" w:rsidR="00597E62" w:rsidRPr="00BF6CAE" w:rsidRDefault="00000000">
      <w:pPr>
        <w:pStyle w:val="Heading3"/>
        <w:spacing w:after="120"/>
        <w:rPr>
          <w:highlight w:val="green"/>
        </w:rPr>
      </w:pPr>
      <w:r w:rsidRPr="00BF6CAE">
        <w:rPr>
          <w:highlight w:val="green"/>
          <w:lang w:val="de-DE"/>
        </w:rPr>
        <w:t>GET /register</w:t>
      </w:r>
    </w:p>
    <w:p w14:paraId="0AFB53C6" w14:textId="77777777" w:rsidR="00597E62" w:rsidRPr="00BF6CAE" w:rsidRDefault="00000000">
      <w:pPr>
        <w:pStyle w:val="ListParagraph"/>
        <w:numPr>
          <w:ilvl w:val="0"/>
          <w:numId w:val="16"/>
        </w:numPr>
        <w:rPr>
          <w:b/>
          <w:bCs/>
          <w:highlight w:val="green"/>
        </w:rPr>
      </w:pPr>
      <w:r w:rsidRPr="00BF6CAE">
        <w:rPr>
          <w:highlight w:val="green"/>
        </w:rPr>
        <w:t>This "GET" route simply renders the "</w:t>
      </w:r>
      <w:r w:rsidRPr="00BF6CAE">
        <w:rPr>
          <w:b/>
          <w:bCs/>
          <w:highlight w:val="green"/>
        </w:rPr>
        <w:t>register</w:t>
      </w:r>
      <w:r w:rsidRPr="00BF6CAE">
        <w:rPr>
          <w:highlight w:val="green"/>
        </w:rPr>
        <w:t xml:space="preserve">" view without any data (See </w:t>
      </w:r>
      <w:proofErr w:type="spellStart"/>
      <w:r w:rsidRPr="00BF6CAE">
        <w:rPr>
          <w:b/>
          <w:bCs/>
          <w:highlight w:val="green"/>
        </w:rPr>
        <w:t>register.hbs</w:t>
      </w:r>
      <w:proofErr w:type="spellEnd"/>
      <w:r w:rsidRPr="00BF6CAE">
        <w:rPr>
          <w:highlight w:val="green"/>
        </w:rPr>
        <w:t xml:space="preserve"> under Adding New Routes below)</w:t>
      </w:r>
    </w:p>
    <w:p w14:paraId="66C97BEA" w14:textId="77777777" w:rsidR="00597E62" w:rsidRDefault="00000000">
      <w:pPr>
        <w:pStyle w:val="Heading3"/>
        <w:spacing w:after="120"/>
      </w:pPr>
      <w:r>
        <w:t>POST /register</w:t>
      </w:r>
    </w:p>
    <w:p w14:paraId="5AA3A78F" w14:textId="77777777" w:rsidR="00597E62" w:rsidRPr="00BF6CAE" w:rsidRDefault="00000000">
      <w:pPr>
        <w:pStyle w:val="ListParagraph"/>
        <w:numPr>
          <w:ilvl w:val="0"/>
          <w:numId w:val="17"/>
        </w:numPr>
        <w:rPr>
          <w:b/>
          <w:bCs/>
          <w:highlight w:val="green"/>
        </w:rPr>
      </w:pPr>
      <w:r w:rsidRPr="00BF6CAE">
        <w:rPr>
          <w:highlight w:val="green"/>
        </w:rPr>
        <w:t xml:space="preserve">This "POST" route will invoke the </w:t>
      </w:r>
      <w:proofErr w:type="spellStart"/>
      <w:r w:rsidRPr="00BF6CAE">
        <w:rPr>
          <w:b/>
          <w:bCs/>
          <w:highlight w:val="green"/>
        </w:rPr>
        <w:t>authData.RegisterUser</w:t>
      </w:r>
      <w:proofErr w:type="spellEnd"/>
      <w:r w:rsidRPr="00BF6CAE">
        <w:rPr>
          <w:b/>
          <w:bCs/>
          <w:highlight w:val="green"/>
        </w:rPr>
        <w:t>(</w:t>
      </w:r>
      <w:proofErr w:type="spellStart"/>
      <w:r w:rsidRPr="00BF6CAE">
        <w:rPr>
          <w:b/>
          <w:bCs/>
          <w:highlight w:val="green"/>
        </w:rPr>
        <w:t>userData</w:t>
      </w:r>
      <w:proofErr w:type="spellEnd"/>
      <w:r w:rsidRPr="00BF6CAE">
        <w:rPr>
          <w:b/>
          <w:bCs/>
          <w:highlight w:val="green"/>
        </w:rPr>
        <w:t xml:space="preserve">) </w:t>
      </w:r>
      <w:r w:rsidRPr="00BF6CAE">
        <w:rPr>
          <w:highlight w:val="green"/>
        </w:rPr>
        <w:t>method with the POST data (</w:t>
      </w:r>
      <w:proofErr w:type="spellStart"/>
      <w:r w:rsidRPr="00BF6CAE">
        <w:rPr>
          <w:highlight w:val="green"/>
        </w:rPr>
        <w:t>ie</w:t>
      </w:r>
      <w:proofErr w:type="spellEnd"/>
      <w:r w:rsidRPr="00BF6CAE">
        <w:rPr>
          <w:highlight w:val="green"/>
        </w:rPr>
        <w:t xml:space="preserve">: </w:t>
      </w:r>
      <w:proofErr w:type="spellStart"/>
      <w:r w:rsidRPr="00BF6CAE">
        <w:rPr>
          <w:b/>
          <w:bCs/>
          <w:highlight w:val="green"/>
        </w:rPr>
        <w:t>req.body</w:t>
      </w:r>
      <w:proofErr w:type="spellEnd"/>
      <w:r w:rsidRPr="00BF6CAE">
        <w:rPr>
          <w:highlight w:val="green"/>
        </w:rPr>
        <w:t xml:space="preserve">). </w:t>
      </w:r>
    </w:p>
    <w:p w14:paraId="535FF3D6" w14:textId="77777777" w:rsidR="00597E62" w:rsidRPr="00BF6CAE" w:rsidRDefault="00000000">
      <w:pPr>
        <w:pStyle w:val="ListParagraph"/>
        <w:numPr>
          <w:ilvl w:val="1"/>
          <w:numId w:val="17"/>
        </w:numPr>
        <w:rPr>
          <w:b/>
          <w:bCs/>
          <w:highlight w:val="green"/>
        </w:rPr>
      </w:pPr>
      <w:r w:rsidRPr="00BF6CAE">
        <w:rPr>
          <w:highlight w:val="green"/>
        </w:rPr>
        <w:t xml:space="preserve">If the promise resolved successfully, </w:t>
      </w:r>
      <w:r w:rsidRPr="00BF6CAE">
        <w:rPr>
          <w:b/>
          <w:bCs/>
          <w:highlight w:val="green"/>
        </w:rPr>
        <w:t>render</w:t>
      </w:r>
      <w:r w:rsidRPr="00BF6CAE">
        <w:rPr>
          <w:highlight w:val="green"/>
        </w:rPr>
        <w:t xml:space="preserve"> the </w:t>
      </w:r>
      <w:r w:rsidRPr="00BF6CAE">
        <w:rPr>
          <w:b/>
          <w:bCs/>
          <w:highlight w:val="green"/>
        </w:rPr>
        <w:t>register</w:t>
      </w:r>
      <w:r w:rsidRPr="00BF6CAE">
        <w:rPr>
          <w:highlight w:val="green"/>
        </w:rPr>
        <w:t xml:space="preserve"> view with the following data:</w:t>
      </w:r>
      <w:r>
        <w:t xml:space="preserve"> </w:t>
      </w:r>
      <w:r>
        <w:br/>
      </w:r>
      <w:r w:rsidRPr="00BF6CAE">
        <w:rPr>
          <w:b/>
          <w:bCs/>
          <w:highlight w:val="green"/>
        </w:rPr>
        <w:t>{</w:t>
      </w:r>
      <w:proofErr w:type="spellStart"/>
      <w:r w:rsidRPr="00BF6CAE">
        <w:rPr>
          <w:b/>
          <w:bCs/>
          <w:highlight w:val="green"/>
        </w:rPr>
        <w:t>successMessage</w:t>
      </w:r>
      <w:proofErr w:type="spellEnd"/>
      <w:r w:rsidRPr="00BF6CAE">
        <w:rPr>
          <w:b/>
          <w:bCs/>
          <w:highlight w:val="green"/>
        </w:rPr>
        <w:t>: "User created"}</w:t>
      </w:r>
    </w:p>
    <w:p w14:paraId="231A3F3F" w14:textId="77777777" w:rsidR="00597E62" w:rsidRPr="00BF6CAE" w:rsidRDefault="00000000">
      <w:pPr>
        <w:pStyle w:val="ListParagraph"/>
        <w:numPr>
          <w:ilvl w:val="1"/>
          <w:numId w:val="17"/>
        </w:numPr>
        <w:rPr>
          <w:b/>
          <w:bCs/>
          <w:highlight w:val="green"/>
        </w:rPr>
      </w:pPr>
      <w:r w:rsidRPr="00BF6CAE">
        <w:rPr>
          <w:highlight w:val="green"/>
        </w:rPr>
        <w:t>If the promise was rejected (</w:t>
      </w:r>
      <w:r w:rsidRPr="00BF6CAE">
        <w:rPr>
          <w:b/>
          <w:bCs/>
          <w:highlight w:val="green"/>
        </w:rPr>
        <w:t>err</w:t>
      </w:r>
      <w:r w:rsidRPr="00BF6CAE">
        <w:rPr>
          <w:highlight w:val="green"/>
        </w:rPr>
        <w:t xml:space="preserve">), </w:t>
      </w:r>
      <w:r w:rsidRPr="00BF6CAE">
        <w:rPr>
          <w:b/>
          <w:bCs/>
          <w:highlight w:val="green"/>
        </w:rPr>
        <w:t xml:space="preserve">render </w:t>
      </w:r>
      <w:r w:rsidRPr="00BF6CAE">
        <w:rPr>
          <w:highlight w:val="green"/>
        </w:rPr>
        <w:t xml:space="preserve">the </w:t>
      </w:r>
      <w:r w:rsidRPr="00BF6CAE">
        <w:rPr>
          <w:b/>
          <w:bCs/>
          <w:highlight w:val="green"/>
        </w:rPr>
        <w:t>register</w:t>
      </w:r>
      <w:r w:rsidRPr="00BF6CAE">
        <w:rPr>
          <w:highlight w:val="green"/>
        </w:rPr>
        <w:t xml:space="preserve"> view with the following data:</w:t>
      </w:r>
      <w:r w:rsidRPr="00BF6CAE">
        <w:rPr>
          <w:highlight w:val="green"/>
        </w:rPr>
        <w:br/>
      </w:r>
      <w:r w:rsidRPr="00BF6CAE">
        <w:rPr>
          <w:b/>
          <w:bCs/>
          <w:highlight w:val="green"/>
        </w:rPr>
        <w:t>{</w:t>
      </w:r>
      <w:proofErr w:type="spellStart"/>
      <w:r w:rsidRPr="00BF6CAE">
        <w:rPr>
          <w:b/>
          <w:bCs/>
          <w:highlight w:val="green"/>
        </w:rPr>
        <w:t>errorMessage</w:t>
      </w:r>
      <w:proofErr w:type="spellEnd"/>
      <w:r w:rsidRPr="00BF6CAE">
        <w:rPr>
          <w:b/>
          <w:bCs/>
          <w:highlight w:val="green"/>
        </w:rPr>
        <w:t xml:space="preserve">: err, </w:t>
      </w:r>
      <w:proofErr w:type="spellStart"/>
      <w:r w:rsidRPr="00BF6CAE">
        <w:rPr>
          <w:b/>
          <w:bCs/>
          <w:highlight w:val="green"/>
        </w:rPr>
        <w:t>userName</w:t>
      </w:r>
      <w:proofErr w:type="spellEnd"/>
      <w:r w:rsidRPr="00BF6CAE">
        <w:rPr>
          <w:b/>
          <w:bCs/>
          <w:highlight w:val="green"/>
        </w:rPr>
        <w:t xml:space="preserve">: </w:t>
      </w:r>
      <w:proofErr w:type="spellStart"/>
      <w:r w:rsidRPr="00BF6CAE">
        <w:rPr>
          <w:b/>
          <w:bCs/>
          <w:highlight w:val="green"/>
        </w:rPr>
        <w:t>req.body.userName</w:t>
      </w:r>
      <w:proofErr w:type="spellEnd"/>
      <w:r w:rsidRPr="00BF6CAE">
        <w:rPr>
          <w:b/>
          <w:bCs/>
          <w:highlight w:val="green"/>
        </w:rPr>
        <w:t xml:space="preserve">} - NOTE: </w:t>
      </w:r>
      <w:r w:rsidRPr="00BF6CAE">
        <w:rPr>
          <w:highlight w:val="green"/>
        </w:rPr>
        <w:t xml:space="preserve">we are returning the user back to the page, so the user does not forget the </w:t>
      </w:r>
      <w:r w:rsidRPr="00BF6CAE">
        <w:rPr>
          <w:b/>
          <w:bCs/>
          <w:highlight w:val="green"/>
        </w:rPr>
        <w:t>user value</w:t>
      </w:r>
      <w:r w:rsidRPr="00BF6CAE">
        <w:rPr>
          <w:highlight w:val="green"/>
        </w:rPr>
        <w:t xml:space="preserve"> that was used to attempt to register with the system</w:t>
      </w:r>
    </w:p>
    <w:p w14:paraId="40F919F2" w14:textId="77777777" w:rsidR="00597E62" w:rsidRDefault="00597E62">
      <w:pPr>
        <w:pStyle w:val="Body"/>
        <w:rPr>
          <w:b/>
          <w:bCs/>
        </w:rPr>
      </w:pPr>
    </w:p>
    <w:p w14:paraId="2F652C63" w14:textId="77777777" w:rsidR="00597E62" w:rsidRDefault="00000000">
      <w:pPr>
        <w:pStyle w:val="Heading3"/>
        <w:spacing w:after="120"/>
      </w:pPr>
      <w:r>
        <w:t>POST /login</w:t>
      </w:r>
    </w:p>
    <w:p w14:paraId="576492C7" w14:textId="77777777" w:rsidR="00597E62" w:rsidRPr="00BF6CAE" w:rsidRDefault="00000000">
      <w:pPr>
        <w:pStyle w:val="ListParagraph"/>
        <w:numPr>
          <w:ilvl w:val="0"/>
          <w:numId w:val="17"/>
        </w:numPr>
        <w:rPr>
          <w:b/>
          <w:bCs/>
          <w:highlight w:val="green"/>
        </w:rPr>
      </w:pPr>
      <w:r w:rsidRPr="00BF6CAE">
        <w:rPr>
          <w:highlight w:val="green"/>
        </w:rPr>
        <w:t xml:space="preserve">Before we do anything, we must set the value of the client's "User-Agent" to the </w:t>
      </w:r>
      <w:r w:rsidRPr="00BF6CAE">
        <w:rPr>
          <w:b/>
          <w:bCs/>
          <w:highlight w:val="green"/>
        </w:rPr>
        <w:t>request body</w:t>
      </w:r>
      <w:r w:rsidRPr="00BF6CAE">
        <w:rPr>
          <w:highlight w:val="green"/>
        </w:rPr>
        <w:t xml:space="preserve">, </w:t>
      </w:r>
      <w:proofErr w:type="spellStart"/>
      <w:r w:rsidRPr="00BF6CAE">
        <w:rPr>
          <w:highlight w:val="green"/>
        </w:rPr>
        <w:t>ie</w:t>
      </w:r>
      <w:proofErr w:type="spellEnd"/>
      <w:r w:rsidRPr="00BF6CAE">
        <w:rPr>
          <w:highlight w:val="green"/>
        </w:rPr>
        <w:t>:</w:t>
      </w:r>
      <w:r w:rsidRPr="00BF6CAE">
        <w:rPr>
          <w:highlight w:val="green"/>
        </w:rPr>
        <w:br/>
      </w:r>
      <w:r w:rsidRPr="00BF6CAE">
        <w:rPr>
          <w:highlight w:val="green"/>
        </w:rPr>
        <w:br/>
      </w:r>
      <w:proofErr w:type="spellStart"/>
      <w:r w:rsidRPr="00BF6CAE">
        <w:rPr>
          <w:b/>
          <w:bCs/>
          <w:highlight w:val="green"/>
        </w:rPr>
        <w:t>req.body.userAgent</w:t>
      </w:r>
      <w:proofErr w:type="spellEnd"/>
      <w:r w:rsidRPr="00BF6CAE">
        <w:rPr>
          <w:b/>
          <w:bCs/>
          <w:highlight w:val="green"/>
        </w:rPr>
        <w:t xml:space="preserve"> = </w:t>
      </w:r>
      <w:proofErr w:type="spellStart"/>
      <w:r w:rsidRPr="00BF6CAE">
        <w:rPr>
          <w:b/>
          <w:bCs/>
          <w:highlight w:val="green"/>
        </w:rPr>
        <w:t>req.get</w:t>
      </w:r>
      <w:proofErr w:type="spellEnd"/>
      <w:r w:rsidRPr="00BF6CAE">
        <w:rPr>
          <w:b/>
          <w:bCs/>
          <w:highlight w:val="green"/>
        </w:rPr>
        <w:t>('User-Agent');</w:t>
      </w:r>
    </w:p>
    <w:p w14:paraId="485FBAB4" w14:textId="77777777" w:rsidR="00597E62" w:rsidRDefault="00597E62">
      <w:pPr>
        <w:pStyle w:val="ListParagraph"/>
        <w:rPr>
          <w:b/>
          <w:bCs/>
        </w:rPr>
      </w:pPr>
    </w:p>
    <w:p w14:paraId="1B8A6023" w14:textId="77777777" w:rsidR="00597E62" w:rsidRPr="001A6C0E" w:rsidRDefault="00000000">
      <w:pPr>
        <w:pStyle w:val="ListParagraph"/>
        <w:numPr>
          <w:ilvl w:val="0"/>
          <w:numId w:val="17"/>
        </w:numPr>
        <w:rPr>
          <w:b/>
          <w:bCs/>
          <w:highlight w:val="green"/>
        </w:rPr>
      </w:pPr>
      <w:r w:rsidRPr="001A6C0E">
        <w:rPr>
          <w:highlight w:val="green"/>
        </w:rPr>
        <w:t xml:space="preserve">Next, we must invoke the </w:t>
      </w:r>
      <w:proofErr w:type="spellStart"/>
      <w:r w:rsidRPr="001A6C0E">
        <w:rPr>
          <w:b/>
          <w:bCs/>
          <w:highlight w:val="green"/>
        </w:rPr>
        <w:t>authData.CheckUser</w:t>
      </w:r>
      <w:proofErr w:type="spellEnd"/>
      <w:r w:rsidRPr="001A6C0E">
        <w:rPr>
          <w:b/>
          <w:bCs/>
          <w:highlight w:val="green"/>
        </w:rPr>
        <w:t>(</w:t>
      </w:r>
      <w:proofErr w:type="spellStart"/>
      <w:r w:rsidRPr="001A6C0E">
        <w:rPr>
          <w:b/>
          <w:bCs/>
          <w:highlight w:val="green"/>
        </w:rPr>
        <w:t>userData</w:t>
      </w:r>
      <w:proofErr w:type="spellEnd"/>
      <w:r w:rsidRPr="001A6C0E">
        <w:rPr>
          <w:b/>
          <w:bCs/>
          <w:highlight w:val="green"/>
        </w:rPr>
        <w:t xml:space="preserve">) </w:t>
      </w:r>
      <w:r w:rsidRPr="001A6C0E">
        <w:rPr>
          <w:highlight w:val="green"/>
        </w:rPr>
        <w:t>method with the POST data (</w:t>
      </w:r>
      <w:proofErr w:type="spellStart"/>
      <w:r w:rsidRPr="001A6C0E">
        <w:rPr>
          <w:highlight w:val="green"/>
        </w:rPr>
        <w:t>ie</w:t>
      </w:r>
      <w:proofErr w:type="spellEnd"/>
      <w:r w:rsidRPr="001A6C0E">
        <w:rPr>
          <w:highlight w:val="green"/>
        </w:rPr>
        <w:t xml:space="preserve">: </w:t>
      </w:r>
      <w:proofErr w:type="spellStart"/>
      <w:r w:rsidRPr="001A6C0E">
        <w:rPr>
          <w:b/>
          <w:bCs/>
          <w:highlight w:val="green"/>
        </w:rPr>
        <w:t>req.body</w:t>
      </w:r>
      <w:proofErr w:type="spellEnd"/>
      <w:r w:rsidRPr="001A6C0E">
        <w:rPr>
          <w:highlight w:val="green"/>
        </w:rPr>
        <w:t xml:space="preserve">). </w:t>
      </w:r>
    </w:p>
    <w:p w14:paraId="2696E2E7" w14:textId="77777777" w:rsidR="00597E62" w:rsidRPr="001A6C0E" w:rsidRDefault="00000000">
      <w:pPr>
        <w:pStyle w:val="ListParagraph"/>
        <w:numPr>
          <w:ilvl w:val="1"/>
          <w:numId w:val="18"/>
        </w:numPr>
        <w:rPr>
          <w:b/>
          <w:bCs/>
          <w:highlight w:val="green"/>
        </w:rPr>
      </w:pPr>
      <w:r w:rsidRPr="001A6C0E">
        <w:rPr>
          <w:highlight w:val="green"/>
        </w:rPr>
        <w:t xml:space="preserve">If the promise resolved successfully, add the returned user's </w:t>
      </w:r>
      <w:proofErr w:type="spellStart"/>
      <w:r w:rsidRPr="001A6C0E">
        <w:rPr>
          <w:b/>
          <w:bCs/>
          <w:highlight w:val="green"/>
        </w:rPr>
        <w:t>userName</w:t>
      </w:r>
      <w:proofErr w:type="spellEnd"/>
      <w:r w:rsidRPr="001A6C0E">
        <w:rPr>
          <w:b/>
          <w:bCs/>
          <w:highlight w:val="green"/>
        </w:rPr>
        <w:t xml:space="preserve">, email &amp; </w:t>
      </w:r>
      <w:proofErr w:type="spellStart"/>
      <w:r w:rsidRPr="001A6C0E">
        <w:rPr>
          <w:b/>
          <w:bCs/>
          <w:highlight w:val="green"/>
        </w:rPr>
        <w:t>loginHistory</w:t>
      </w:r>
      <w:proofErr w:type="spellEnd"/>
      <w:r w:rsidRPr="001A6C0E">
        <w:rPr>
          <w:highlight w:val="green"/>
        </w:rPr>
        <w:t xml:space="preserve"> to the session and redirect the user to the "/posts" view, </w:t>
      </w:r>
      <w:proofErr w:type="spellStart"/>
      <w:r w:rsidRPr="001A6C0E">
        <w:rPr>
          <w:highlight w:val="green"/>
        </w:rPr>
        <w:t>ie</w:t>
      </w:r>
      <w:proofErr w:type="spellEnd"/>
      <w:r w:rsidRPr="001A6C0E">
        <w:rPr>
          <w:highlight w:val="green"/>
        </w:rPr>
        <w:t xml:space="preserve">: </w:t>
      </w:r>
      <w:r w:rsidRPr="001A6C0E">
        <w:rPr>
          <w:highlight w:val="green"/>
        </w:rPr>
        <w:br/>
      </w:r>
      <w:r w:rsidRPr="001A6C0E">
        <w:rPr>
          <w:highlight w:val="green"/>
        </w:rPr>
        <w:br/>
      </w:r>
      <w:proofErr w:type="spellStart"/>
      <w:r w:rsidRPr="001A6C0E">
        <w:rPr>
          <w:b/>
          <w:bCs/>
          <w:highlight w:val="green"/>
        </w:rPr>
        <w:t>authData.checkUser</w:t>
      </w:r>
      <w:proofErr w:type="spellEnd"/>
      <w:r w:rsidRPr="001A6C0E">
        <w:rPr>
          <w:b/>
          <w:bCs/>
          <w:highlight w:val="green"/>
        </w:rPr>
        <w:t>(</w:t>
      </w:r>
      <w:proofErr w:type="spellStart"/>
      <w:r w:rsidRPr="001A6C0E">
        <w:rPr>
          <w:b/>
          <w:bCs/>
          <w:highlight w:val="green"/>
        </w:rPr>
        <w:t>req.body</w:t>
      </w:r>
      <w:proofErr w:type="spellEnd"/>
      <w:r w:rsidRPr="001A6C0E">
        <w:rPr>
          <w:b/>
          <w:bCs/>
          <w:highlight w:val="green"/>
        </w:rPr>
        <w:t>).then((user) =&gt; {</w:t>
      </w:r>
    </w:p>
    <w:p w14:paraId="058B76A3" w14:textId="77777777" w:rsidR="00597E62" w:rsidRPr="001A6C0E" w:rsidRDefault="00000000">
      <w:pPr>
        <w:pStyle w:val="ListParagraph"/>
        <w:ind w:left="1434"/>
        <w:rPr>
          <w:b/>
          <w:bCs/>
          <w:highlight w:val="green"/>
        </w:rPr>
      </w:pPr>
      <w:r w:rsidRPr="001A6C0E">
        <w:rPr>
          <w:b/>
          <w:bCs/>
          <w:highlight w:val="green"/>
        </w:rPr>
        <w:t xml:space="preserve">    </w:t>
      </w:r>
      <w:proofErr w:type="spellStart"/>
      <w:r w:rsidRPr="001A6C0E">
        <w:rPr>
          <w:b/>
          <w:bCs/>
          <w:highlight w:val="green"/>
        </w:rPr>
        <w:t>req.session.user</w:t>
      </w:r>
      <w:proofErr w:type="spellEnd"/>
      <w:r w:rsidRPr="001A6C0E">
        <w:rPr>
          <w:b/>
          <w:bCs/>
          <w:highlight w:val="green"/>
        </w:rPr>
        <w:t xml:space="preserve"> = {</w:t>
      </w:r>
    </w:p>
    <w:p w14:paraId="5252FFF7" w14:textId="77777777" w:rsidR="00597E62" w:rsidRPr="001A6C0E" w:rsidRDefault="00000000">
      <w:pPr>
        <w:pStyle w:val="ListParagraph"/>
        <w:ind w:left="1434"/>
        <w:rPr>
          <w:b/>
          <w:bCs/>
          <w:highlight w:val="green"/>
        </w:rPr>
      </w:pPr>
      <w:r w:rsidRPr="001A6C0E">
        <w:rPr>
          <w:b/>
          <w:bCs/>
          <w:highlight w:val="green"/>
        </w:rPr>
        <w:t xml:space="preserve">        </w:t>
      </w:r>
      <w:proofErr w:type="spellStart"/>
      <w:r w:rsidRPr="001A6C0E">
        <w:rPr>
          <w:b/>
          <w:bCs/>
          <w:highlight w:val="green"/>
        </w:rPr>
        <w:t>userName</w:t>
      </w:r>
      <w:proofErr w:type="spellEnd"/>
      <w:r w:rsidRPr="001A6C0E">
        <w:rPr>
          <w:b/>
          <w:bCs/>
          <w:highlight w:val="green"/>
        </w:rPr>
        <w:t xml:space="preserve">: // authenticated user's </w:t>
      </w:r>
      <w:proofErr w:type="spellStart"/>
      <w:r w:rsidRPr="001A6C0E">
        <w:rPr>
          <w:b/>
          <w:bCs/>
          <w:highlight w:val="green"/>
        </w:rPr>
        <w:t>userName</w:t>
      </w:r>
      <w:proofErr w:type="spellEnd"/>
    </w:p>
    <w:p w14:paraId="55327BC6" w14:textId="77777777" w:rsidR="00597E62" w:rsidRPr="001A6C0E" w:rsidRDefault="00000000">
      <w:pPr>
        <w:pStyle w:val="ListParagraph"/>
        <w:ind w:left="1434"/>
        <w:rPr>
          <w:b/>
          <w:bCs/>
          <w:highlight w:val="green"/>
        </w:rPr>
      </w:pPr>
      <w:r w:rsidRPr="001A6C0E">
        <w:rPr>
          <w:b/>
          <w:bCs/>
          <w:highlight w:val="green"/>
        </w:rPr>
        <w:lastRenderedPageBreak/>
        <w:t xml:space="preserve">        email: // authenticated user's email</w:t>
      </w:r>
    </w:p>
    <w:p w14:paraId="0CC33AFE" w14:textId="77777777" w:rsidR="00597E62" w:rsidRPr="001A6C0E" w:rsidRDefault="00000000">
      <w:pPr>
        <w:pStyle w:val="ListParagraph"/>
        <w:ind w:left="1434"/>
        <w:rPr>
          <w:b/>
          <w:bCs/>
          <w:highlight w:val="green"/>
        </w:rPr>
      </w:pPr>
      <w:r w:rsidRPr="001A6C0E">
        <w:rPr>
          <w:b/>
          <w:bCs/>
          <w:highlight w:val="green"/>
        </w:rPr>
        <w:t xml:space="preserve">        </w:t>
      </w:r>
      <w:proofErr w:type="spellStart"/>
      <w:r w:rsidRPr="001A6C0E">
        <w:rPr>
          <w:b/>
          <w:bCs/>
          <w:highlight w:val="green"/>
        </w:rPr>
        <w:t>loginHistory</w:t>
      </w:r>
      <w:proofErr w:type="spellEnd"/>
      <w:r w:rsidRPr="001A6C0E">
        <w:rPr>
          <w:b/>
          <w:bCs/>
          <w:highlight w:val="green"/>
        </w:rPr>
        <w:t xml:space="preserve">: // authenticated user's </w:t>
      </w:r>
      <w:proofErr w:type="spellStart"/>
      <w:r w:rsidRPr="001A6C0E">
        <w:rPr>
          <w:b/>
          <w:bCs/>
          <w:highlight w:val="green"/>
        </w:rPr>
        <w:t>loginHistory</w:t>
      </w:r>
      <w:proofErr w:type="spellEnd"/>
    </w:p>
    <w:p w14:paraId="38BAD081" w14:textId="77777777" w:rsidR="00597E62" w:rsidRPr="001A6C0E" w:rsidRDefault="00000000">
      <w:pPr>
        <w:pStyle w:val="ListParagraph"/>
        <w:ind w:left="1434"/>
        <w:rPr>
          <w:b/>
          <w:bCs/>
          <w:highlight w:val="green"/>
        </w:rPr>
      </w:pPr>
      <w:r w:rsidRPr="001A6C0E">
        <w:rPr>
          <w:b/>
          <w:bCs/>
          <w:highlight w:val="green"/>
        </w:rPr>
        <w:t xml:space="preserve">    }</w:t>
      </w:r>
    </w:p>
    <w:p w14:paraId="71DDC179" w14:textId="77777777" w:rsidR="00597E62" w:rsidRPr="001A6C0E" w:rsidRDefault="00597E62">
      <w:pPr>
        <w:pStyle w:val="ListParagraph"/>
        <w:ind w:left="1434"/>
        <w:rPr>
          <w:b/>
          <w:bCs/>
          <w:highlight w:val="green"/>
        </w:rPr>
      </w:pPr>
    </w:p>
    <w:p w14:paraId="63542C47" w14:textId="77777777" w:rsidR="00597E62" w:rsidRPr="001A6C0E" w:rsidRDefault="00000000">
      <w:pPr>
        <w:pStyle w:val="ListParagraph"/>
        <w:ind w:left="1434"/>
        <w:rPr>
          <w:b/>
          <w:bCs/>
          <w:highlight w:val="green"/>
        </w:rPr>
      </w:pPr>
      <w:r w:rsidRPr="001A6C0E">
        <w:rPr>
          <w:b/>
          <w:bCs/>
          <w:highlight w:val="green"/>
        </w:rPr>
        <w:t xml:space="preserve">    </w:t>
      </w:r>
      <w:proofErr w:type="spellStart"/>
      <w:r w:rsidRPr="001A6C0E">
        <w:rPr>
          <w:b/>
          <w:bCs/>
          <w:highlight w:val="green"/>
        </w:rPr>
        <w:t>res.redirect</w:t>
      </w:r>
      <w:proofErr w:type="spellEnd"/>
      <w:r w:rsidRPr="001A6C0E">
        <w:rPr>
          <w:b/>
          <w:bCs/>
          <w:highlight w:val="green"/>
        </w:rPr>
        <w:t>('/posts);</w:t>
      </w:r>
    </w:p>
    <w:p w14:paraId="2F337A3C" w14:textId="77777777" w:rsidR="00597E62" w:rsidRDefault="00000000">
      <w:pPr>
        <w:pStyle w:val="ListParagraph"/>
        <w:ind w:left="1434"/>
      </w:pPr>
      <w:r w:rsidRPr="001A6C0E">
        <w:rPr>
          <w:b/>
          <w:bCs/>
          <w:highlight w:val="green"/>
        </w:rPr>
        <w:t>})</w:t>
      </w:r>
    </w:p>
    <w:p w14:paraId="64E50C7D" w14:textId="77777777" w:rsidR="00597E62" w:rsidRDefault="00597E62">
      <w:pPr>
        <w:pStyle w:val="ListParagraph"/>
        <w:ind w:left="1434"/>
      </w:pPr>
    </w:p>
    <w:p w14:paraId="421CF632" w14:textId="77777777" w:rsidR="00597E62" w:rsidRPr="001A6C0E" w:rsidRDefault="00000000">
      <w:pPr>
        <w:pStyle w:val="ListParagraph"/>
        <w:numPr>
          <w:ilvl w:val="1"/>
          <w:numId w:val="18"/>
        </w:numPr>
        <w:rPr>
          <w:highlight w:val="green"/>
        </w:rPr>
      </w:pPr>
      <w:r w:rsidRPr="001A6C0E">
        <w:rPr>
          <w:highlight w:val="green"/>
        </w:rPr>
        <w:t>If the promise was rejected (</w:t>
      </w:r>
      <w:proofErr w:type="spellStart"/>
      <w:r w:rsidRPr="001A6C0E">
        <w:rPr>
          <w:highlight w:val="green"/>
        </w:rPr>
        <w:t>ie</w:t>
      </w:r>
      <w:proofErr w:type="spellEnd"/>
      <w:r w:rsidRPr="001A6C0E">
        <w:rPr>
          <w:highlight w:val="green"/>
        </w:rPr>
        <w:t>: in the "</w:t>
      </w:r>
      <w:r w:rsidRPr="001A6C0E">
        <w:rPr>
          <w:b/>
          <w:bCs/>
          <w:highlight w:val="green"/>
        </w:rPr>
        <w:t>catch</w:t>
      </w:r>
      <w:r w:rsidRPr="001A6C0E">
        <w:rPr>
          <w:highlight w:val="green"/>
        </w:rPr>
        <w:t xml:space="preserve">"), </w:t>
      </w:r>
      <w:r w:rsidRPr="001A6C0E">
        <w:rPr>
          <w:b/>
          <w:bCs/>
          <w:highlight w:val="green"/>
        </w:rPr>
        <w:t xml:space="preserve">render </w:t>
      </w:r>
      <w:r w:rsidRPr="001A6C0E">
        <w:rPr>
          <w:highlight w:val="green"/>
        </w:rPr>
        <w:t xml:space="preserve">the </w:t>
      </w:r>
      <w:r w:rsidRPr="001A6C0E">
        <w:rPr>
          <w:b/>
          <w:bCs/>
          <w:highlight w:val="green"/>
        </w:rPr>
        <w:t>login</w:t>
      </w:r>
      <w:r w:rsidRPr="001A6C0E">
        <w:rPr>
          <w:highlight w:val="green"/>
        </w:rPr>
        <w:t xml:space="preserve"> view with the following data (where </w:t>
      </w:r>
      <w:r w:rsidRPr="001A6C0E">
        <w:rPr>
          <w:b/>
          <w:bCs/>
          <w:highlight w:val="green"/>
        </w:rPr>
        <w:t>err</w:t>
      </w:r>
      <w:r w:rsidRPr="001A6C0E">
        <w:rPr>
          <w:highlight w:val="green"/>
        </w:rPr>
        <w:t xml:space="preserve"> is the parameter passed to the "</w:t>
      </w:r>
      <w:r w:rsidRPr="001A6C0E">
        <w:rPr>
          <w:b/>
          <w:bCs/>
          <w:highlight w:val="green"/>
        </w:rPr>
        <w:t>catch</w:t>
      </w:r>
      <w:r w:rsidRPr="001A6C0E">
        <w:rPr>
          <w:highlight w:val="green"/>
        </w:rPr>
        <w:t xml:space="preserve">": </w:t>
      </w:r>
      <w:r w:rsidRPr="001A6C0E">
        <w:rPr>
          <w:b/>
          <w:bCs/>
          <w:highlight w:val="green"/>
        </w:rPr>
        <w:t>{</w:t>
      </w:r>
      <w:proofErr w:type="spellStart"/>
      <w:r w:rsidRPr="001A6C0E">
        <w:rPr>
          <w:b/>
          <w:bCs/>
          <w:highlight w:val="green"/>
        </w:rPr>
        <w:t>errorMessage</w:t>
      </w:r>
      <w:proofErr w:type="spellEnd"/>
      <w:r w:rsidRPr="001A6C0E">
        <w:rPr>
          <w:b/>
          <w:bCs/>
          <w:highlight w:val="green"/>
        </w:rPr>
        <w:t xml:space="preserve">: err, </w:t>
      </w:r>
      <w:proofErr w:type="spellStart"/>
      <w:r w:rsidRPr="001A6C0E">
        <w:rPr>
          <w:b/>
          <w:bCs/>
          <w:highlight w:val="green"/>
        </w:rPr>
        <w:t>userName</w:t>
      </w:r>
      <w:proofErr w:type="spellEnd"/>
      <w:r w:rsidRPr="001A6C0E">
        <w:rPr>
          <w:b/>
          <w:bCs/>
          <w:highlight w:val="green"/>
        </w:rPr>
        <w:t xml:space="preserve">: </w:t>
      </w:r>
      <w:proofErr w:type="spellStart"/>
      <w:r w:rsidRPr="001A6C0E">
        <w:rPr>
          <w:b/>
          <w:bCs/>
          <w:highlight w:val="green"/>
        </w:rPr>
        <w:t>req.body.userName</w:t>
      </w:r>
      <w:proofErr w:type="spellEnd"/>
      <w:r w:rsidRPr="001A6C0E">
        <w:rPr>
          <w:b/>
          <w:bCs/>
          <w:highlight w:val="green"/>
        </w:rPr>
        <w:t xml:space="preserve">} - NOTE: </w:t>
      </w:r>
      <w:r w:rsidRPr="001A6C0E">
        <w:rPr>
          <w:highlight w:val="green"/>
        </w:rPr>
        <w:t xml:space="preserve">we are returning the user back to the page, so the user does not forget the </w:t>
      </w:r>
      <w:r w:rsidRPr="001A6C0E">
        <w:rPr>
          <w:b/>
          <w:bCs/>
          <w:highlight w:val="green"/>
        </w:rPr>
        <w:t>user value</w:t>
      </w:r>
      <w:r w:rsidRPr="001A6C0E">
        <w:rPr>
          <w:highlight w:val="green"/>
        </w:rPr>
        <w:t xml:space="preserve"> that was used to attempt to log into the system</w:t>
      </w:r>
    </w:p>
    <w:p w14:paraId="6C1DAD62" w14:textId="77777777" w:rsidR="00597E62" w:rsidRPr="001A6C0E" w:rsidRDefault="00000000">
      <w:pPr>
        <w:pStyle w:val="Heading3"/>
        <w:spacing w:after="120"/>
        <w:rPr>
          <w:highlight w:val="green"/>
        </w:rPr>
      </w:pPr>
      <w:r w:rsidRPr="001A6C0E">
        <w:rPr>
          <w:highlight w:val="green"/>
          <w:lang w:val="pt-PT"/>
        </w:rPr>
        <w:t>GET /logout</w:t>
      </w:r>
    </w:p>
    <w:p w14:paraId="499184E8" w14:textId="77777777" w:rsidR="00597E62" w:rsidRPr="001A6C0E" w:rsidRDefault="00000000">
      <w:pPr>
        <w:pStyle w:val="ListParagraph"/>
        <w:numPr>
          <w:ilvl w:val="0"/>
          <w:numId w:val="16"/>
        </w:numPr>
        <w:rPr>
          <w:highlight w:val="green"/>
        </w:rPr>
      </w:pPr>
      <w:r w:rsidRPr="001A6C0E">
        <w:rPr>
          <w:highlight w:val="green"/>
        </w:rPr>
        <w:t>This "GET" route will simply "reset" the session (</w:t>
      </w:r>
      <w:r w:rsidRPr="001A6C0E">
        <w:rPr>
          <w:b/>
          <w:bCs/>
          <w:highlight w:val="green"/>
        </w:rPr>
        <w:t>Hint</w:t>
      </w:r>
      <w:r w:rsidRPr="001A6C0E">
        <w:rPr>
          <w:highlight w:val="green"/>
        </w:rPr>
        <w:t xml:space="preserve">: refer to the Week 10 notes) and redirect the user to </w:t>
      </w:r>
      <w:r w:rsidRPr="001A6C0E">
        <w:rPr>
          <w:highlight w:val="green"/>
        </w:rPr>
        <w:br/>
        <w:t xml:space="preserve">the "/" route, </w:t>
      </w:r>
      <w:proofErr w:type="spellStart"/>
      <w:r w:rsidRPr="001A6C0E">
        <w:rPr>
          <w:b/>
          <w:bCs/>
          <w:highlight w:val="green"/>
        </w:rPr>
        <w:t>ie</w:t>
      </w:r>
      <w:proofErr w:type="spellEnd"/>
      <w:r w:rsidRPr="001A6C0E">
        <w:rPr>
          <w:b/>
          <w:bCs/>
          <w:highlight w:val="green"/>
        </w:rPr>
        <w:t xml:space="preserve">: </w:t>
      </w:r>
      <w:proofErr w:type="spellStart"/>
      <w:r w:rsidRPr="001A6C0E">
        <w:rPr>
          <w:b/>
          <w:bCs/>
          <w:highlight w:val="green"/>
        </w:rPr>
        <w:t>res.redirect</w:t>
      </w:r>
      <w:proofErr w:type="spellEnd"/>
      <w:r w:rsidRPr="001A6C0E">
        <w:rPr>
          <w:b/>
          <w:bCs/>
          <w:highlight w:val="green"/>
        </w:rPr>
        <w:t>('/');</w:t>
      </w:r>
    </w:p>
    <w:p w14:paraId="6EA49F4E" w14:textId="77777777" w:rsidR="00597E62" w:rsidRDefault="00597E62">
      <w:pPr>
        <w:pStyle w:val="Body"/>
      </w:pPr>
    </w:p>
    <w:p w14:paraId="3C806A2C" w14:textId="77777777" w:rsidR="00597E62" w:rsidRPr="001A6C0E" w:rsidRDefault="00000000">
      <w:pPr>
        <w:pStyle w:val="Heading3"/>
        <w:spacing w:after="120"/>
        <w:rPr>
          <w:highlight w:val="green"/>
        </w:rPr>
      </w:pPr>
      <w:r w:rsidRPr="001A6C0E">
        <w:rPr>
          <w:highlight w:val="green"/>
        </w:rPr>
        <w:t>GET /</w:t>
      </w:r>
      <w:proofErr w:type="spellStart"/>
      <w:r w:rsidRPr="001A6C0E">
        <w:rPr>
          <w:highlight w:val="green"/>
        </w:rPr>
        <w:t>userHistory</w:t>
      </w:r>
      <w:proofErr w:type="spellEnd"/>
    </w:p>
    <w:p w14:paraId="2575F71F" w14:textId="77777777" w:rsidR="00597E62" w:rsidRPr="001A6C0E" w:rsidRDefault="00000000">
      <w:pPr>
        <w:pStyle w:val="ListParagraph"/>
        <w:numPr>
          <w:ilvl w:val="0"/>
          <w:numId w:val="16"/>
        </w:numPr>
        <w:rPr>
          <w:b/>
          <w:bCs/>
          <w:highlight w:val="green"/>
        </w:rPr>
      </w:pPr>
      <w:r w:rsidRPr="001A6C0E">
        <w:rPr>
          <w:highlight w:val="green"/>
        </w:rPr>
        <w:t>This "GET" route simply renders the "</w:t>
      </w:r>
      <w:proofErr w:type="spellStart"/>
      <w:r w:rsidRPr="001A6C0E">
        <w:rPr>
          <w:b/>
          <w:bCs/>
          <w:highlight w:val="green"/>
        </w:rPr>
        <w:t>userHistory</w:t>
      </w:r>
      <w:proofErr w:type="spellEnd"/>
      <w:r w:rsidRPr="001A6C0E">
        <w:rPr>
          <w:highlight w:val="green"/>
        </w:rPr>
        <w:t xml:space="preserve">" view without any data (See </w:t>
      </w:r>
      <w:proofErr w:type="spellStart"/>
      <w:r w:rsidRPr="001A6C0E">
        <w:rPr>
          <w:b/>
          <w:bCs/>
          <w:highlight w:val="green"/>
        </w:rPr>
        <w:t>userHistory.hbs</w:t>
      </w:r>
      <w:proofErr w:type="spellEnd"/>
      <w:r w:rsidRPr="001A6C0E">
        <w:rPr>
          <w:highlight w:val="green"/>
        </w:rPr>
        <w:t xml:space="preserve"> under Adding New Routes below).  </w:t>
      </w:r>
      <w:r w:rsidRPr="001A6C0E">
        <w:rPr>
          <w:b/>
          <w:bCs/>
          <w:highlight w:val="green"/>
        </w:rPr>
        <w:t xml:space="preserve">IMPORTANT NOTE: </w:t>
      </w:r>
      <w:r w:rsidRPr="001A6C0E">
        <w:rPr>
          <w:highlight w:val="green"/>
        </w:rPr>
        <w:t xml:space="preserve">This route (like the </w:t>
      </w:r>
      <w:r w:rsidRPr="001A6C0E">
        <w:rPr>
          <w:b/>
          <w:bCs/>
          <w:highlight w:val="green"/>
        </w:rPr>
        <w:t>9 others</w:t>
      </w:r>
      <w:r w:rsidRPr="001A6C0E">
        <w:rPr>
          <w:highlight w:val="green"/>
        </w:rPr>
        <w:t xml:space="preserve"> from above) must also be protected by your custom </w:t>
      </w:r>
      <w:proofErr w:type="spellStart"/>
      <w:r w:rsidRPr="001A6C0E">
        <w:rPr>
          <w:b/>
          <w:bCs/>
          <w:highlight w:val="green"/>
        </w:rPr>
        <w:t>ensureLogin</w:t>
      </w:r>
      <w:proofErr w:type="spellEnd"/>
      <w:r w:rsidRPr="001A6C0E">
        <w:rPr>
          <w:highlight w:val="green"/>
        </w:rPr>
        <w:t xml:space="preserve"> helper middleware.</w:t>
      </w:r>
    </w:p>
    <w:p w14:paraId="399631A2" w14:textId="77777777" w:rsidR="00597E62" w:rsidRDefault="00597E62">
      <w:pPr>
        <w:pStyle w:val="Body"/>
      </w:pPr>
    </w:p>
    <w:p w14:paraId="51FAF7BB" w14:textId="77777777" w:rsidR="00597E62" w:rsidRDefault="00000000">
      <w:pPr>
        <w:pStyle w:val="Heading2"/>
        <w:spacing w:after="120"/>
      </w:pPr>
      <w:r>
        <w:t>Step 6: Updating / Adding New Views:</w:t>
      </w:r>
    </w:p>
    <w:p w14:paraId="23FE9FA5" w14:textId="77777777" w:rsidR="00597E62" w:rsidRDefault="00000000">
      <w:pPr>
        <w:pStyle w:val="Body"/>
      </w:pPr>
      <w:r w:rsidRPr="001A6C0E">
        <w:rPr>
          <w:highlight w:val="green"/>
        </w:rPr>
        <w:t xml:space="preserve">Lastly, to complete the register / login functionality, we must update/create the following </w:t>
      </w:r>
      <w:r w:rsidRPr="001A6C0E">
        <w:rPr>
          <w:b/>
          <w:bCs/>
          <w:highlight w:val="green"/>
        </w:rPr>
        <w:t>.</w:t>
      </w:r>
      <w:proofErr w:type="spellStart"/>
      <w:r w:rsidRPr="001A6C0E">
        <w:rPr>
          <w:b/>
          <w:bCs/>
          <w:highlight w:val="green"/>
        </w:rPr>
        <w:t>hbs</w:t>
      </w:r>
      <w:proofErr w:type="spellEnd"/>
      <w:r w:rsidRPr="001A6C0E">
        <w:rPr>
          <w:highlight w:val="green"/>
        </w:rPr>
        <w:t xml:space="preserve"> files (views) within the </w:t>
      </w:r>
      <w:r w:rsidRPr="001A6C0E">
        <w:rPr>
          <w:b/>
          <w:bCs/>
          <w:highlight w:val="green"/>
        </w:rPr>
        <w:t>views</w:t>
      </w:r>
      <w:r w:rsidRPr="001A6C0E">
        <w:rPr>
          <w:highlight w:val="green"/>
        </w:rPr>
        <w:t xml:space="preserve"> directory.</w:t>
      </w:r>
    </w:p>
    <w:p w14:paraId="7A3F4731" w14:textId="77777777" w:rsidR="00597E62" w:rsidRDefault="00597E62">
      <w:pPr>
        <w:pStyle w:val="Body"/>
      </w:pPr>
    </w:p>
    <w:p w14:paraId="689B233A" w14:textId="77777777" w:rsidR="00597E62" w:rsidRDefault="00000000">
      <w:pPr>
        <w:pStyle w:val="Heading3"/>
      </w:pPr>
      <w:r>
        <w:t>layouts/</w:t>
      </w:r>
      <w:proofErr w:type="spellStart"/>
      <w:r>
        <w:t>main.hbs</w:t>
      </w:r>
      <w:proofErr w:type="spellEnd"/>
    </w:p>
    <w:p w14:paraId="22A34ECD" w14:textId="77777777" w:rsidR="00597E62" w:rsidRDefault="00597E62">
      <w:pPr>
        <w:pStyle w:val="Body"/>
      </w:pPr>
    </w:p>
    <w:p w14:paraId="6E12C312" w14:textId="77777777" w:rsidR="00597E62" w:rsidRPr="00791B2E" w:rsidRDefault="00000000">
      <w:pPr>
        <w:pStyle w:val="Body"/>
        <w:numPr>
          <w:ilvl w:val="0"/>
          <w:numId w:val="17"/>
        </w:numPr>
        <w:spacing w:after="120"/>
        <w:rPr>
          <w:b/>
          <w:bCs/>
          <w:highlight w:val="green"/>
        </w:rPr>
      </w:pPr>
      <w:r w:rsidRPr="00791B2E">
        <w:rPr>
          <w:highlight w:val="green"/>
        </w:rPr>
        <w:t xml:space="preserve">To enable users to register for accounts, login / logout of the system, and conditionally hide / show menu items, we must make some small changes to our </w:t>
      </w:r>
      <w:proofErr w:type="spellStart"/>
      <w:r w:rsidRPr="00791B2E">
        <w:rPr>
          <w:highlight w:val="green"/>
        </w:rPr>
        <w:t>main.hbs</w:t>
      </w:r>
      <w:proofErr w:type="spellEnd"/>
      <w:r w:rsidRPr="00791B2E">
        <w:rPr>
          <w:highlight w:val="green"/>
        </w:rPr>
        <w:t>.</w:t>
      </w:r>
    </w:p>
    <w:p w14:paraId="60D27702" w14:textId="77777777" w:rsidR="00597E62" w:rsidRPr="00791B2E" w:rsidRDefault="00000000">
      <w:pPr>
        <w:pStyle w:val="Body"/>
        <w:numPr>
          <w:ilvl w:val="0"/>
          <w:numId w:val="19"/>
        </w:numPr>
        <w:spacing w:after="120"/>
        <w:rPr>
          <w:highlight w:val="green"/>
        </w:rPr>
      </w:pPr>
      <w:r w:rsidRPr="00791B2E">
        <w:rPr>
          <w:highlight w:val="green"/>
        </w:rPr>
        <w:t xml:space="preserve">Update the code inside the &lt;div class="collapse navbar-collapse"&gt;…&lt;/div&gt; block in the header, just </w:t>
      </w:r>
      <w:r w:rsidRPr="00791B2E">
        <w:rPr>
          <w:b/>
          <w:bCs/>
          <w:highlight w:val="green"/>
          <w:u w:val="single"/>
        </w:rPr>
        <w:t>below</w:t>
      </w:r>
      <w:r w:rsidRPr="00791B2E">
        <w:rPr>
          <w:highlight w:val="green"/>
        </w:rPr>
        <w:t xml:space="preserve"> the &lt;</w:t>
      </w:r>
      <w:proofErr w:type="spellStart"/>
      <w:r w:rsidRPr="00791B2E">
        <w:rPr>
          <w:highlight w:val="green"/>
        </w:rPr>
        <w:t>ul</w:t>
      </w:r>
      <w:proofErr w:type="spellEnd"/>
      <w:r w:rsidRPr="00791B2E">
        <w:rPr>
          <w:highlight w:val="green"/>
        </w:rPr>
        <w:t xml:space="preserve"> class="nav navbar-nav"&gt;…&lt;/</w:t>
      </w:r>
      <w:proofErr w:type="spellStart"/>
      <w:r w:rsidRPr="00791B2E">
        <w:rPr>
          <w:highlight w:val="green"/>
        </w:rPr>
        <w:t>ul</w:t>
      </w:r>
      <w:proofErr w:type="spellEnd"/>
      <w:r w:rsidRPr="00791B2E">
        <w:rPr>
          <w:highlight w:val="green"/>
        </w:rPr>
        <w:t>&gt; element (this element has the "Blog" and "About" links) according to the following specification: (</w:t>
      </w:r>
      <w:r w:rsidRPr="00791B2E">
        <w:rPr>
          <w:b/>
          <w:bCs/>
          <w:highlight w:val="green"/>
          <w:lang w:val="de-DE"/>
        </w:rPr>
        <w:t>Note</w:t>
      </w:r>
      <w:r w:rsidRPr="00791B2E">
        <w:rPr>
          <w:highlight w:val="green"/>
        </w:rPr>
        <w:t xml:space="preserve">: pay </w:t>
      </w:r>
      <w:r w:rsidRPr="00791B2E">
        <w:rPr>
          <w:b/>
          <w:bCs/>
          <w:highlight w:val="green"/>
        </w:rPr>
        <w:t>close attention</w:t>
      </w:r>
      <w:r w:rsidRPr="00791B2E">
        <w:rPr>
          <w:highlight w:val="green"/>
        </w:rPr>
        <w:t xml:space="preserve"> to the </w:t>
      </w:r>
      <w:r w:rsidRPr="00791B2E">
        <w:rPr>
          <w:b/>
          <w:bCs/>
          <w:highlight w:val="green"/>
          <w:lang w:val="it-IT"/>
        </w:rPr>
        <w:t>formatting</w:t>
      </w:r>
      <w:r w:rsidRPr="00791B2E">
        <w:rPr>
          <w:highlight w:val="green"/>
        </w:rPr>
        <w:t xml:space="preserve"> when copying/pasting code from this document).</w:t>
      </w:r>
      <w:r w:rsidRPr="00791B2E">
        <w:rPr>
          <w:b/>
          <w:bCs/>
          <w:highlight w:val="green"/>
        </w:rPr>
        <w:t xml:space="preserve"> </w:t>
      </w:r>
      <w:r w:rsidRPr="00791B2E">
        <w:rPr>
          <w:highlight w:val="green"/>
        </w:rPr>
        <w:br/>
      </w:r>
      <w:r w:rsidRPr="00791B2E">
        <w:rPr>
          <w:b/>
          <w:bCs/>
          <w:highlight w:val="green"/>
        </w:rPr>
        <w:t xml:space="preserve">NOTE: </w:t>
      </w:r>
      <w:r w:rsidRPr="00791B2E">
        <w:rPr>
          <w:highlight w:val="green"/>
        </w:rPr>
        <w:t xml:space="preserve">The below code will </w:t>
      </w:r>
      <w:r w:rsidRPr="00791B2E">
        <w:rPr>
          <w:b/>
          <w:bCs/>
          <w:highlight w:val="green"/>
          <w:u w:val="single"/>
        </w:rPr>
        <w:t>replace</w:t>
      </w:r>
      <w:r w:rsidRPr="00791B2E">
        <w:rPr>
          <w:highlight w:val="green"/>
        </w:rPr>
        <w:t xml:space="preserve"> the existing code:</w:t>
      </w:r>
      <w:r w:rsidRPr="00791B2E">
        <w:rPr>
          <w:highlight w:val="green"/>
        </w:rPr>
        <w:br/>
      </w:r>
      <w:r w:rsidRPr="00791B2E">
        <w:rPr>
          <w:highlight w:val="green"/>
        </w:rPr>
        <w:br/>
      </w:r>
      <w:r w:rsidRPr="00791B2E">
        <w:rPr>
          <w:b/>
          <w:bCs/>
          <w:sz w:val="20"/>
          <w:szCs w:val="20"/>
          <w:highlight w:val="green"/>
        </w:rPr>
        <w:t>&lt;</w:t>
      </w:r>
      <w:proofErr w:type="spellStart"/>
      <w:r w:rsidRPr="00791B2E">
        <w:rPr>
          <w:b/>
          <w:bCs/>
          <w:sz w:val="20"/>
          <w:szCs w:val="20"/>
          <w:highlight w:val="green"/>
        </w:rPr>
        <w:t>ul</w:t>
      </w:r>
      <w:proofErr w:type="spellEnd"/>
      <w:r w:rsidRPr="00791B2E">
        <w:rPr>
          <w:b/>
          <w:bCs/>
          <w:sz w:val="20"/>
          <w:szCs w:val="20"/>
          <w:highlight w:val="green"/>
        </w:rPr>
        <w:t xml:space="preserve"> class="nav navbar-nav navbar-right"&gt;</w:t>
      </w:r>
      <w:r w:rsidRPr="00791B2E">
        <w:rPr>
          <w:sz w:val="20"/>
          <w:szCs w:val="20"/>
          <w:highlight w:val="green"/>
        </w:rPr>
        <w:br/>
        <w:t xml:space="preserve"> </w:t>
      </w:r>
      <w:proofErr w:type="gramStart"/>
      <w:r w:rsidRPr="00791B2E">
        <w:rPr>
          <w:sz w:val="20"/>
          <w:szCs w:val="20"/>
          <w:highlight w:val="green"/>
        </w:rPr>
        <w:t xml:space="preserve">   </w:t>
      </w:r>
      <w:r w:rsidRPr="00791B2E">
        <w:rPr>
          <w:b/>
          <w:bCs/>
          <w:sz w:val="20"/>
          <w:szCs w:val="20"/>
          <w:highlight w:val="green"/>
        </w:rPr>
        <w:t>{</w:t>
      </w:r>
      <w:proofErr w:type="gramEnd"/>
      <w:r w:rsidRPr="00791B2E">
        <w:rPr>
          <w:b/>
          <w:bCs/>
          <w:sz w:val="20"/>
          <w:szCs w:val="20"/>
          <w:highlight w:val="green"/>
        </w:rPr>
        <w:t>{#navLink "/posts"}}Posts{{/</w:t>
      </w:r>
      <w:proofErr w:type="spellStart"/>
      <w:r w:rsidRPr="00791B2E">
        <w:rPr>
          <w:b/>
          <w:bCs/>
          <w:sz w:val="20"/>
          <w:szCs w:val="20"/>
          <w:highlight w:val="green"/>
        </w:rPr>
        <w:t>navLink</w:t>
      </w:r>
      <w:proofErr w:type="spellEnd"/>
      <w:r w:rsidRPr="00791B2E">
        <w:rPr>
          <w:b/>
          <w:bCs/>
          <w:sz w:val="20"/>
          <w:szCs w:val="20"/>
          <w:highlight w:val="green"/>
        </w:rPr>
        <w:t>}}</w:t>
      </w:r>
      <w:r w:rsidRPr="00791B2E">
        <w:rPr>
          <w:sz w:val="20"/>
          <w:szCs w:val="20"/>
          <w:highlight w:val="green"/>
        </w:rPr>
        <w:br/>
        <w:t xml:space="preserve">    </w:t>
      </w:r>
      <w:r w:rsidRPr="00791B2E">
        <w:rPr>
          <w:b/>
          <w:bCs/>
          <w:sz w:val="20"/>
          <w:szCs w:val="20"/>
          <w:highlight w:val="green"/>
        </w:rPr>
        <w:t>{{#navLink "/categories"}}Categories{{/</w:t>
      </w:r>
      <w:proofErr w:type="spellStart"/>
      <w:r w:rsidRPr="00791B2E">
        <w:rPr>
          <w:b/>
          <w:bCs/>
          <w:sz w:val="20"/>
          <w:szCs w:val="20"/>
          <w:highlight w:val="green"/>
        </w:rPr>
        <w:t>navLink</w:t>
      </w:r>
      <w:proofErr w:type="spellEnd"/>
      <w:r w:rsidRPr="00791B2E">
        <w:rPr>
          <w:b/>
          <w:bCs/>
          <w:sz w:val="20"/>
          <w:szCs w:val="20"/>
          <w:highlight w:val="green"/>
        </w:rPr>
        <w:t>}}</w:t>
      </w:r>
    </w:p>
    <w:p w14:paraId="052C701B" w14:textId="77777777" w:rsidR="00597E62" w:rsidRPr="00791B2E" w:rsidRDefault="00000000">
      <w:pPr>
        <w:pStyle w:val="Body"/>
        <w:spacing w:after="120"/>
        <w:ind w:left="720"/>
        <w:rPr>
          <w:highlight w:val="green"/>
        </w:rPr>
      </w:pPr>
      <w:r w:rsidRPr="00791B2E">
        <w:rPr>
          <w:b/>
          <w:bCs/>
          <w:sz w:val="20"/>
          <w:szCs w:val="20"/>
          <w:highlight w:val="green"/>
        </w:rPr>
        <w:t>&lt;/</w:t>
      </w:r>
      <w:proofErr w:type="spellStart"/>
      <w:r w:rsidRPr="00791B2E">
        <w:rPr>
          <w:b/>
          <w:bCs/>
          <w:sz w:val="20"/>
          <w:szCs w:val="20"/>
          <w:highlight w:val="green"/>
        </w:rPr>
        <w:t>ul</w:t>
      </w:r>
      <w:proofErr w:type="spellEnd"/>
      <w:r w:rsidRPr="00791B2E">
        <w:rPr>
          <w:b/>
          <w:bCs/>
          <w:sz w:val="20"/>
          <w:szCs w:val="20"/>
          <w:highlight w:val="green"/>
        </w:rPr>
        <w:t>&gt;</w:t>
      </w:r>
      <w:r w:rsidRPr="00791B2E">
        <w:rPr>
          <w:highlight w:val="green"/>
        </w:rPr>
        <w:br/>
      </w:r>
    </w:p>
    <w:p w14:paraId="14D57043" w14:textId="77777777" w:rsidR="00597E62" w:rsidRPr="00791B2E" w:rsidRDefault="00000000">
      <w:pPr>
        <w:pStyle w:val="Body"/>
        <w:numPr>
          <w:ilvl w:val="0"/>
          <w:numId w:val="20"/>
        </w:numPr>
        <w:spacing w:after="120"/>
        <w:rPr>
          <w:b/>
          <w:bCs/>
          <w:highlight w:val="green"/>
        </w:rPr>
      </w:pPr>
      <w:r w:rsidRPr="00791B2E">
        <w:rPr>
          <w:b/>
          <w:bCs/>
          <w:highlight w:val="green"/>
        </w:rPr>
        <w:lastRenderedPageBreak/>
        <w:t xml:space="preserve">If </w:t>
      </w:r>
      <w:r w:rsidRPr="00791B2E">
        <w:rPr>
          <w:b/>
          <w:bCs/>
          <w:highlight w:val="green"/>
          <w:u w:val="single"/>
          <w:lang w:val="it-IT"/>
        </w:rPr>
        <w:t>session.user</w:t>
      </w:r>
      <w:r w:rsidRPr="00791B2E">
        <w:rPr>
          <w:highlight w:val="green"/>
        </w:rPr>
        <w:t xml:space="preserve"> exists (</w:t>
      </w:r>
      <w:proofErr w:type="spellStart"/>
      <w:r w:rsidRPr="00791B2E">
        <w:rPr>
          <w:highlight w:val="green"/>
        </w:rPr>
        <w:t>ie</w:t>
      </w:r>
      <w:proofErr w:type="spellEnd"/>
      <w:r w:rsidRPr="00791B2E">
        <w:rPr>
          <w:highlight w:val="green"/>
        </w:rPr>
        <w:t>: the user is logged in), show the following HTML:</w:t>
      </w:r>
      <w:r w:rsidRPr="00791B2E">
        <w:rPr>
          <w:highlight w:val="green"/>
        </w:rPr>
        <w:br/>
      </w:r>
      <w:r w:rsidRPr="00791B2E">
        <w:rPr>
          <w:highlight w:val="green"/>
        </w:rPr>
        <w:br/>
      </w:r>
      <w:r w:rsidRPr="00791B2E">
        <w:rPr>
          <w:b/>
          <w:bCs/>
          <w:sz w:val="20"/>
          <w:szCs w:val="20"/>
          <w:highlight w:val="green"/>
        </w:rPr>
        <w:t>&lt;form class="navbar-form navbar-right"&gt;</w:t>
      </w:r>
    </w:p>
    <w:p w14:paraId="5B407382"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&lt;div class="dropdown"&gt;</w:t>
      </w:r>
    </w:p>
    <w:p w14:paraId="529C32C5"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&lt;button class="</w:t>
      </w:r>
      <w:proofErr w:type="spellStart"/>
      <w:r w:rsidRPr="00791B2E">
        <w:rPr>
          <w:b/>
          <w:bCs/>
          <w:sz w:val="20"/>
          <w:szCs w:val="20"/>
          <w:highlight w:val="green"/>
        </w:rPr>
        <w:t>btn</w:t>
      </w:r>
      <w:proofErr w:type="spellEnd"/>
      <w:r w:rsidRPr="00791B2E">
        <w:rPr>
          <w:b/>
          <w:bCs/>
          <w:sz w:val="20"/>
          <w:szCs w:val="20"/>
          <w:highlight w:val="green"/>
        </w:rPr>
        <w:t xml:space="preserve"> </w:t>
      </w:r>
      <w:proofErr w:type="spellStart"/>
      <w:r w:rsidRPr="00791B2E">
        <w:rPr>
          <w:b/>
          <w:bCs/>
          <w:sz w:val="20"/>
          <w:szCs w:val="20"/>
          <w:highlight w:val="green"/>
        </w:rPr>
        <w:t>btn</w:t>
      </w:r>
      <w:proofErr w:type="spellEnd"/>
      <w:r w:rsidRPr="00791B2E">
        <w:rPr>
          <w:b/>
          <w:bCs/>
          <w:sz w:val="20"/>
          <w:szCs w:val="20"/>
          <w:highlight w:val="green"/>
        </w:rPr>
        <w:t>-primary dropdown-toggle" type="button" id="</w:t>
      </w:r>
      <w:proofErr w:type="spellStart"/>
      <w:r w:rsidRPr="00791B2E">
        <w:rPr>
          <w:b/>
          <w:bCs/>
          <w:sz w:val="20"/>
          <w:szCs w:val="20"/>
          <w:highlight w:val="green"/>
        </w:rPr>
        <w:t>userMenu</w:t>
      </w:r>
      <w:proofErr w:type="spellEnd"/>
      <w:r w:rsidRPr="00791B2E">
        <w:rPr>
          <w:b/>
          <w:bCs/>
          <w:sz w:val="20"/>
          <w:szCs w:val="20"/>
          <w:highlight w:val="green"/>
        </w:rPr>
        <w:t>" data-toggle="dropdown"&gt;</w:t>
      </w:r>
    </w:p>
    <w:p w14:paraId="4D5482A9"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&lt;span class="</w:t>
      </w:r>
      <w:proofErr w:type="spellStart"/>
      <w:r w:rsidRPr="00791B2E">
        <w:rPr>
          <w:b/>
          <w:bCs/>
          <w:sz w:val="20"/>
          <w:szCs w:val="20"/>
          <w:highlight w:val="green"/>
        </w:rPr>
        <w:t>glyphicon</w:t>
      </w:r>
      <w:proofErr w:type="spellEnd"/>
      <w:r w:rsidRPr="00791B2E">
        <w:rPr>
          <w:b/>
          <w:bCs/>
          <w:sz w:val="20"/>
          <w:szCs w:val="20"/>
          <w:highlight w:val="green"/>
        </w:rPr>
        <w:t xml:space="preserve"> glyphicon-user"&gt;&lt;/span&gt;&amp;</w:t>
      </w:r>
      <w:proofErr w:type="gramStart"/>
      <w:r w:rsidRPr="00791B2E">
        <w:rPr>
          <w:b/>
          <w:bCs/>
          <w:sz w:val="20"/>
          <w:szCs w:val="20"/>
          <w:highlight w:val="green"/>
        </w:rPr>
        <w:t>nbsp;&amp;</w:t>
      </w:r>
      <w:proofErr w:type="gramEnd"/>
      <w:r w:rsidRPr="00791B2E">
        <w:rPr>
          <w:b/>
          <w:bCs/>
          <w:sz w:val="20"/>
          <w:szCs w:val="20"/>
          <w:highlight w:val="green"/>
        </w:rPr>
        <w:t>nbsp;{{session.user.userName}}&amp;nbsp;&amp;nbsp;&lt;span</w:t>
      </w:r>
    </w:p>
    <w:p w14:paraId="3E257818"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class="caret"&gt;&lt;/span&gt;</w:t>
      </w:r>
    </w:p>
    <w:p w14:paraId="3E7CFD5F"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&lt;/button&gt;</w:t>
      </w:r>
    </w:p>
    <w:p w14:paraId="5C10F862"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&lt;</w:t>
      </w:r>
      <w:proofErr w:type="spellStart"/>
      <w:r w:rsidRPr="00791B2E">
        <w:rPr>
          <w:b/>
          <w:bCs/>
          <w:sz w:val="20"/>
          <w:szCs w:val="20"/>
          <w:highlight w:val="green"/>
        </w:rPr>
        <w:t>ul</w:t>
      </w:r>
      <w:proofErr w:type="spellEnd"/>
      <w:r w:rsidRPr="00791B2E">
        <w:rPr>
          <w:b/>
          <w:bCs/>
          <w:sz w:val="20"/>
          <w:szCs w:val="20"/>
          <w:highlight w:val="green"/>
        </w:rPr>
        <w:t xml:space="preserve"> class="dropdown-menu" aria-</w:t>
      </w:r>
      <w:proofErr w:type="spellStart"/>
      <w:r w:rsidRPr="00791B2E">
        <w:rPr>
          <w:b/>
          <w:bCs/>
          <w:sz w:val="20"/>
          <w:szCs w:val="20"/>
          <w:highlight w:val="green"/>
        </w:rPr>
        <w:t>labelledby</w:t>
      </w:r>
      <w:proofErr w:type="spellEnd"/>
      <w:r w:rsidRPr="00791B2E">
        <w:rPr>
          <w:b/>
          <w:bCs/>
          <w:sz w:val="20"/>
          <w:szCs w:val="20"/>
          <w:highlight w:val="green"/>
        </w:rPr>
        <w:t>="</w:t>
      </w:r>
      <w:proofErr w:type="spellStart"/>
      <w:r w:rsidRPr="00791B2E">
        <w:rPr>
          <w:b/>
          <w:bCs/>
          <w:sz w:val="20"/>
          <w:szCs w:val="20"/>
          <w:highlight w:val="green"/>
        </w:rPr>
        <w:t>userMenu</w:t>
      </w:r>
      <w:proofErr w:type="spellEnd"/>
      <w:r w:rsidRPr="00791B2E">
        <w:rPr>
          <w:b/>
          <w:bCs/>
          <w:sz w:val="20"/>
          <w:szCs w:val="20"/>
          <w:highlight w:val="green"/>
        </w:rPr>
        <w:t>"&gt;</w:t>
      </w:r>
    </w:p>
    <w:p w14:paraId="12159D66"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&lt;li&gt;&lt;a </w:t>
      </w:r>
      <w:proofErr w:type="spellStart"/>
      <w:r w:rsidRPr="00791B2E">
        <w:rPr>
          <w:b/>
          <w:bCs/>
          <w:sz w:val="20"/>
          <w:szCs w:val="20"/>
          <w:highlight w:val="green"/>
        </w:rPr>
        <w:t>href</w:t>
      </w:r>
      <w:proofErr w:type="spellEnd"/>
      <w:r w:rsidRPr="00791B2E">
        <w:rPr>
          <w:b/>
          <w:bCs/>
          <w:sz w:val="20"/>
          <w:szCs w:val="20"/>
          <w:highlight w:val="green"/>
        </w:rPr>
        <w:t>="/</w:t>
      </w:r>
      <w:proofErr w:type="spellStart"/>
      <w:r w:rsidRPr="00791B2E">
        <w:rPr>
          <w:b/>
          <w:bCs/>
          <w:sz w:val="20"/>
          <w:szCs w:val="20"/>
          <w:highlight w:val="green"/>
        </w:rPr>
        <w:t>userHistory</w:t>
      </w:r>
      <w:proofErr w:type="spellEnd"/>
      <w:r w:rsidRPr="00791B2E">
        <w:rPr>
          <w:b/>
          <w:bCs/>
          <w:sz w:val="20"/>
          <w:szCs w:val="20"/>
          <w:highlight w:val="green"/>
        </w:rPr>
        <w:t>"&gt;User History&lt;/a&gt;&lt;/li&gt;</w:t>
      </w:r>
    </w:p>
    <w:p w14:paraId="624404B4"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&lt;li&gt;&lt;a </w:t>
      </w:r>
      <w:proofErr w:type="spellStart"/>
      <w:r w:rsidRPr="00791B2E">
        <w:rPr>
          <w:b/>
          <w:bCs/>
          <w:sz w:val="20"/>
          <w:szCs w:val="20"/>
          <w:highlight w:val="green"/>
        </w:rPr>
        <w:t>href</w:t>
      </w:r>
      <w:proofErr w:type="spellEnd"/>
      <w:r w:rsidRPr="00791B2E">
        <w:rPr>
          <w:b/>
          <w:bCs/>
          <w:sz w:val="20"/>
          <w:szCs w:val="20"/>
          <w:highlight w:val="green"/>
        </w:rPr>
        <w:t>="/logout"&gt;Log Out&lt;/a&gt;&lt;/li&gt;</w:t>
      </w:r>
    </w:p>
    <w:p w14:paraId="66756580"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&lt;/</w:t>
      </w:r>
      <w:proofErr w:type="spellStart"/>
      <w:r w:rsidRPr="00791B2E">
        <w:rPr>
          <w:b/>
          <w:bCs/>
          <w:sz w:val="20"/>
          <w:szCs w:val="20"/>
          <w:highlight w:val="green"/>
        </w:rPr>
        <w:t>ul</w:t>
      </w:r>
      <w:proofErr w:type="spellEnd"/>
      <w:r w:rsidRPr="00791B2E">
        <w:rPr>
          <w:b/>
          <w:bCs/>
          <w:sz w:val="20"/>
          <w:szCs w:val="20"/>
          <w:highlight w:val="green"/>
        </w:rPr>
        <w:t>&gt;</w:t>
      </w:r>
    </w:p>
    <w:p w14:paraId="40C3BFDC"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&lt;/div&gt;</w:t>
      </w:r>
    </w:p>
    <w:p w14:paraId="30A42507"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&lt;/form&gt;</w:t>
      </w:r>
    </w:p>
    <w:p w14:paraId="242D49AC"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&lt;</w:t>
      </w:r>
      <w:proofErr w:type="spellStart"/>
      <w:r w:rsidRPr="00791B2E">
        <w:rPr>
          <w:b/>
          <w:bCs/>
          <w:sz w:val="20"/>
          <w:szCs w:val="20"/>
          <w:highlight w:val="green"/>
        </w:rPr>
        <w:t>ul</w:t>
      </w:r>
      <w:proofErr w:type="spellEnd"/>
      <w:r w:rsidRPr="00791B2E">
        <w:rPr>
          <w:b/>
          <w:bCs/>
          <w:sz w:val="20"/>
          <w:szCs w:val="20"/>
          <w:highlight w:val="green"/>
        </w:rPr>
        <w:t xml:space="preserve"> class="nav navbar-nav navbar-right"&gt;</w:t>
      </w:r>
    </w:p>
    <w:p w14:paraId="787013F0"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{{#navLink "/posts"</w:t>
      </w:r>
      <w:proofErr w:type="gramStart"/>
      <w:r w:rsidRPr="00791B2E">
        <w:rPr>
          <w:b/>
          <w:bCs/>
          <w:sz w:val="20"/>
          <w:szCs w:val="20"/>
          <w:highlight w:val="green"/>
        </w:rPr>
        <w:t>}}Posts</w:t>
      </w:r>
      <w:proofErr w:type="gramEnd"/>
      <w:r w:rsidRPr="00791B2E">
        <w:rPr>
          <w:b/>
          <w:bCs/>
          <w:sz w:val="20"/>
          <w:szCs w:val="20"/>
          <w:highlight w:val="green"/>
        </w:rPr>
        <w:t>{{/</w:t>
      </w:r>
      <w:proofErr w:type="spellStart"/>
      <w:r w:rsidRPr="00791B2E">
        <w:rPr>
          <w:b/>
          <w:bCs/>
          <w:sz w:val="20"/>
          <w:szCs w:val="20"/>
          <w:highlight w:val="green"/>
        </w:rPr>
        <w:t>navLink</w:t>
      </w:r>
      <w:proofErr w:type="spellEnd"/>
      <w:r w:rsidRPr="00791B2E">
        <w:rPr>
          <w:b/>
          <w:bCs/>
          <w:sz w:val="20"/>
          <w:szCs w:val="20"/>
          <w:highlight w:val="green"/>
        </w:rPr>
        <w:t>}}</w:t>
      </w:r>
    </w:p>
    <w:p w14:paraId="7EB9D0D3" w14:textId="77777777" w:rsidR="00597E62" w:rsidRPr="00791B2E" w:rsidRDefault="00000000">
      <w:pPr>
        <w:pStyle w:val="Body"/>
        <w:spacing w:after="120"/>
        <w:ind w:left="720"/>
        <w:rPr>
          <w:b/>
          <w:bCs/>
          <w:sz w:val="20"/>
          <w:szCs w:val="20"/>
          <w:highlight w:val="green"/>
        </w:rPr>
      </w:pPr>
      <w:r w:rsidRPr="00791B2E">
        <w:rPr>
          <w:b/>
          <w:bCs/>
          <w:sz w:val="20"/>
          <w:szCs w:val="20"/>
          <w:highlight w:val="green"/>
        </w:rPr>
        <w:t xml:space="preserve">    {{#navLink "/categories"</w:t>
      </w:r>
      <w:proofErr w:type="gramStart"/>
      <w:r w:rsidRPr="00791B2E">
        <w:rPr>
          <w:b/>
          <w:bCs/>
          <w:sz w:val="20"/>
          <w:szCs w:val="20"/>
          <w:highlight w:val="green"/>
        </w:rPr>
        <w:t>}}Categories</w:t>
      </w:r>
      <w:proofErr w:type="gramEnd"/>
      <w:r w:rsidRPr="00791B2E">
        <w:rPr>
          <w:b/>
          <w:bCs/>
          <w:sz w:val="20"/>
          <w:szCs w:val="20"/>
          <w:highlight w:val="green"/>
        </w:rPr>
        <w:t>{{/</w:t>
      </w:r>
      <w:proofErr w:type="spellStart"/>
      <w:r w:rsidRPr="00791B2E">
        <w:rPr>
          <w:b/>
          <w:bCs/>
          <w:sz w:val="20"/>
          <w:szCs w:val="20"/>
          <w:highlight w:val="green"/>
        </w:rPr>
        <w:t>navLink</w:t>
      </w:r>
      <w:proofErr w:type="spellEnd"/>
      <w:r w:rsidRPr="00791B2E">
        <w:rPr>
          <w:b/>
          <w:bCs/>
          <w:sz w:val="20"/>
          <w:szCs w:val="20"/>
          <w:highlight w:val="green"/>
        </w:rPr>
        <w:t>}}</w:t>
      </w:r>
    </w:p>
    <w:p w14:paraId="398D2B8F" w14:textId="77777777" w:rsidR="00597E62" w:rsidRDefault="00000000">
      <w:pPr>
        <w:pStyle w:val="Body"/>
        <w:spacing w:after="120"/>
        <w:ind w:left="720"/>
      </w:pPr>
      <w:r w:rsidRPr="00791B2E">
        <w:rPr>
          <w:b/>
          <w:bCs/>
          <w:sz w:val="20"/>
          <w:szCs w:val="20"/>
          <w:highlight w:val="green"/>
        </w:rPr>
        <w:t>&lt;/</w:t>
      </w:r>
      <w:proofErr w:type="spellStart"/>
      <w:r w:rsidRPr="00791B2E">
        <w:rPr>
          <w:b/>
          <w:bCs/>
          <w:sz w:val="20"/>
          <w:szCs w:val="20"/>
          <w:highlight w:val="green"/>
        </w:rPr>
        <w:t>ul</w:t>
      </w:r>
      <w:proofErr w:type="spellEnd"/>
      <w:r w:rsidRPr="00791B2E">
        <w:rPr>
          <w:b/>
          <w:bCs/>
          <w:sz w:val="20"/>
          <w:szCs w:val="20"/>
          <w:highlight w:val="green"/>
        </w:rPr>
        <w:t>&gt;</w:t>
      </w:r>
    </w:p>
    <w:p w14:paraId="77CCDEFE" w14:textId="77777777" w:rsidR="00597E62" w:rsidRDefault="00597E62">
      <w:pPr>
        <w:pStyle w:val="Body"/>
        <w:spacing w:after="120"/>
        <w:ind w:left="720"/>
      </w:pPr>
    </w:p>
    <w:p w14:paraId="0993B282" w14:textId="77777777" w:rsidR="00597E62" w:rsidRPr="00791B2E" w:rsidRDefault="00000000">
      <w:pPr>
        <w:pStyle w:val="Body"/>
        <w:numPr>
          <w:ilvl w:val="0"/>
          <w:numId w:val="21"/>
        </w:numPr>
        <w:rPr>
          <w:b/>
          <w:bCs/>
          <w:highlight w:val="green"/>
        </w:rPr>
      </w:pPr>
      <w:r w:rsidRPr="00791B2E">
        <w:rPr>
          <w:b/>
          <w:bCs/>
          <w:highlight w:val="green"/>
        </w:rPr>
        <w:t xml:space="preserve">If </w:t>
      </w:r>
      <w:proofErr w:type="spellStart"/>
      <w:r w:rsidRPr="00791B2E">
        <w:rPr>
          <w:b/>
          <w:bCs/>
          <w:highlight w:val="green"/>
        </w:rPr>
        <w:t>session.user</w:t>
      </w:r>
      <w:proofErr w:type="spellEnd"/>
      <w:r w:rsidRPr="00791B2E">
        <w:rPr>
          <w:b/>
          <w:bCs/>
          <w:highlight w:val="green"/>
        </w:rPr>
        <w:t xml:space="preserve"> </w:t>
      </w:r>
      <w:r w:rsidRPr="00791B2E">
        <w:rPr>
          <w:highlight w:val="green"/>
        </w:rPr>
        <w:t>does not exist (</w:t>
      </w:r>
      <w:proofErr w:type="spellStart"/>
      <w:r w:rsidRPr="00791B2E">
        <w:rPr>
          <w:highlight w:val="green"/>
        </w:rPr>
        <w:t>ie</w:t>
      </w:r>
      <w:proofErr w:type="spellEnd"/>
      <w:r w:rsidRPr="00791B2E">
        <w:rPr>
          <w:highlight w:val="green"/>
        </w:rPr>
        <w:t>: the user is not logged in), show the following HTML:</w:t>
      </w:r>
      <w:r w:rsidRPr="00791B2E">
        <w:rPr>
          <w:highlight w:val="green"/>
        </w:rPr>
        <w:br/>
      </w:r>
      <w:r w:rsidRPr="00791B2E">
        <w:rPr>
          <w:highlight w:val="green"/>
        </w:rPr>
        <w:br/>
      </w:r>
      <w:r w:rsidRPr="00791B2E">
        <w:rPr>
          <w:b/>
          <w:bCs/>
          <w:sz w:val="18"/>
          <w:szCs w:val="18"/>
          <w:highlight w:val="green"/>
        </w:rPr>
        <w:t>&lt;form class="navbar-form navbar-right"&gt;</w:t>
      </w:r>
    </w:p>
    <w:p w14:paraId="0233DF00" w14:textId="77777777" w:rsidR="00597E62" w:rsidRPr="00791B2E" w:rsidRDefault="00000000">
      <w:pPr>
        <w:pStyle w:val="Body"/>
        <w:ind w:left="720"/>
        <w:rPr>
          <w:b/>
          <w:bCs/>
          <w:sz w:val="18"/>
          <w:szCs w:val="18"/>
          <w:highlight w:val="green"/>
        </w:rPr>
      </w:pPr>
      <w:r w:rsidRPr="00791B2E">
        <w:rPr>
          <w:b/>
          <w:bCs/>
          <w:sz w:val="18"/>
          <w:szCs w:val="18"/>
          <w:highlight w:val="green"/>
        </w:rPr>
        <w:t xml:space="preserve">    &lt;a </w:t>
      </w:r>
      <w:proofErr w:type="spellStart"/>
      <w:r w:rsidRPr="00791B2E">
        <w:rPr>
          <w:b/>
          <w:bCs/>
          <w:sz w:val="18"/>
          <w:szCs w:val="18"/>
          <w:highlight w:val="green"/>
        </w:rPr>
        <w:t>href</w:t>
      </w:r>
      <w:proofErr w:type="spellEnd"/>
      <w:r w:rsidRPr="00791B2E">
        <w:rPr>
          <w:b/>
          <w:bCs/>
          <w:sz w:val="18"/>
          <w:szCs w:val="18"/>
          <w:highlight w:val="green"/>
        </w:rPr>
        <w:t>="/register" class="</w:t>
      </w:r>
      <w:proofErr w:type="spellStart"/>
      <w:r w:rsidRPr="00791B2E">
        <w:rPr>
          <w:b/>
          <w:bCs/>
          <w:sz w:val="18"/>
          <w:szCs w:val="18"/>
          <w:highlight w:val="green"/>
        </w:rPr>
        <w:t>btn</w:t>
      </w:r>
      <w:proofErr w:type="spellEnd"/>
      <w:r w:rsidRPr="00791B2E">
        <w:rPr>
          <w:b/>
          <w:bCs/>
          <w:sz w:val="18"/>
          <w:szCs w:val="18"/>
          <w:highlight w:val="green"/>
        </w:rPr>
        <w:t xml:space="preserve"> </w:t>
      </w:r>
      <w:proofErr w:type="spellStart"/>
      <w:r w:rsidRPr="00791B2E">
        <w:rPr>
          <w:b/>
          <w:bCs/>
          <w:sz w:val="18"/>
          <w:szCs w:val="18"/>
          <w:highlight w:val="green"/>
        </w:rPr>
        <w:t>btn</w:t>
      </w:r>
      <w:proofErr w:type="spellEnd"/>
      <w:r w:rsidRPr="00791B2E">
        <w:rPr>
          <w:b/>
          <w:bCs/>
          <w:sz w:val="18"/>
          <w:szCs w:val="18"/>
          <w:highlight w:val="green"/>
        </w:rPr>
        <w:t>-success"&gt;&lt;span class="</w:t>
      </w:r>
      <w:proofErr w:type="spellStart"/>
      <w:r w:rsidRPr="00791B2E">
        <w:rPr>
          <w:b/>
          <w:bCs/>
          <w:sz w:val="18"/>
          <w:szCs w:val="18"/>
          <w:highlight w:val="green"/>
        </w:rPr>
        <w:t>glyphicon</w:t>
      </w:r>
      <w:proofErr w:type="spellEnd"/>
      <w:r w:rsidRPr="00791B2E">
        <w:rPr>
          <w:b/>
          <w:bCs/>
          <w:sz w:val="18"/>
          <w:szCs w:val="18"/>
          <w:highlight w:val="green"/>
        </w:rPr>
        <w:t xml:space="preserve"> </w:t>
      </w:r>
      <w:proofErr w:type="spellStart"/>
      <w:r w:rsidRPr="00791B2E">
        <w:rPr>
          <w:b/>
          <w:bCs/>
          <w:sz w:val="18"/>
          <w:szCs w:val="18"/>
          <w:highlight w:val="green"/>
        </w:rPr>
        <w:t>glyphicon</w:t>
      </w:r>
      <w:proofErr w:type="spellEnd"/>
      <w:r w:rsidRPr="00791B2E">
        <w:rPr>
          <w:b/>
          <w:bCs/>
          <w:sz w:val="18"/>
          <w:szCs w:val="18"/>
          <w:highlight w:val="green"/>
        </w:rPr>
        <w:t>-cog"&gt;&lt;/span&gt;&amp;</w:t>
      </w:r>
      <w:proofErr w:type="spellStart"/>
      <w:proofErr w:type="gramStart"/>
      <w:r w:rsidRPr="00791B2E">
        <w:rPr>
          <w:b/>
          <w:bCs/>
          <w:sz w:val="18"/>
          <w:szCs w:val="18"/>
          <w:highlight w:val="green"/>
        </w:rPr>
        <w:t>nbsp</w:t>
      </w:r>
      <w:proofErr w:type="spellEnd"/>
      <w:r w:rsidRPr="00791B2E">
        <w:rPr>
          <w:b/>
          <w:bCs/>
          <w:sz w:val="18"/>
          <w:szCs w:val="18"/>
          <w:highlight w:val="green"/>
        </w:rPr>
        <w:t>;&amp;</w:t>
      </w:r>
      <w:proofErr w:type="spellStart"/>
      <w:proofErr w:type="gramEnd"/>
      <w:r w:rsidRPr="00791B2E">
        <w:rPr>
          <w:b/>
          <w:bCs/>
          <w:sz w:val="18"/>
          <w:szCs w:val="18"/>
          <w:highlight w:val="green"/>
        </w:rPr>
        <w:t>nbsp;Register</w:t>
      </w:r>
      <w:proofErr w:type="spellEnd"/>
      <w:r w:rsidRPr="00791B2E">
        <w:rPr>
          <w:b/>
          <w:bCs/>
          <w:sz w:val="18"/>
          <w:szCs w:val="18"/>
          <w:highlight w:val="green"/>
        </w:rPr>
        <w:t>&lt;/a&gt;</w:t>
      </w:r>
    </w:p>
    <w:p w14:paraId="1AFEB834" w14:textId="77777777" w:rsidR="00597E62" w:rsidRPr="00791B2E" w:rsidRDefault="00000000">
      <w:pPr>
        <w:pStyle w:val="Body"/>
        <w:ind w:left="720"/>
        <w:rPr>
          <w:b/>
          <w:bCs/>
          <w:sz w:val="18"/>
          <w:szCs w:val="18"/>
          <w:highlight w:val="green"/>
        </w:rPr>
      </w:pPr>
      <w:r w:rsidRPr="00791B2E">
        <w:rPr>
          <w:b/>
          <w:bCs/>
          <w:sz w:val="18"/>
          <w:szCs w:val="18"/>
          <w:highlight w:val="green"/>
        </w:rPr>
        <w:t xml:space="preserve">    &lt;a </w:t>
      </w:r>
      <w:proofErr w:type="spellStart"/>
      <w:r w:rsidRPr="00791B2E">
        <w:rPr>
          <w:b/>
          <w:bCs/>
          <w:sz w:val="18"/>
          <w:szCs w:val="18"/>
          <w:highlight w:val="green"/>
        </w:rPr>
        <w:t>href</w:t>
      </w:r>
      <w:proofErr w:type="spellEnd"/>
      <w:r w:rsidRPr="00791B2E">
        <w:rPr>
          <w:b/>
          <w:bCs/>
          <w:sz w:val="18"/>
          <w:szCs w:val="18"/>
          <w:highlight w:val="green"/>
        </w:rPr>
        <w:t>="/login" class="</w:t>
      </w:r>
      <w:proofErr w:type="spellStart"/>
      <w:r w:rsidRPr="00791B2E">
        <w:rPr>
          <w:b/>
          <w:bCs/>
          <w:sz w:val="18"/>
          <w:szCs w:val="18"/>
          <w:highlight w:val="green"/>
        </w:rPr>
        <w:t>btn</w:t>
      </w:r>
      <w:proofErr w:type="spellEnd"/>
      <w:r w:rsidRPr="00791B2E">
        <w:rPr>
          <w:b/>
          <w:bCs/>
          <w:sz w:val="18"/>
          <w:szCs w:val="18"/>
          <w:highlight w:val="green"/>
        </w:rPr>
        <w:t xml:space="preserve"> </w:t>
      </w:r>
      <w:proofErr w:type="spellStart"/>
      <w:r w:rsidRPr="00791B2E">
        <w:rPr>
          <w:b/>
          <w:bCs/>
          <w:sz w:val="18"/>
          <w:szCs w:val="18"/>
          <w:highlight w:val="green"/>
        </w:rPr>
        <w:t>btn</w:t>
      </w:r>
      <w:proofErr w:type="spellEnd"/>
      <w:r w:rsidRPr="00791B2E">
        <w:rPr>
          <w:b/>
          <w:bCs/>
          <w:sz w:val="18"/>
          <w:szCs w:val="18"/>
          <w:highlight w:val="green"/>
        </w:rPr>
        <w:t>-primary"&gt;&lt;span class="</w:t>
      </w:r>
      <w:proofErr w:type="spellStart"/>
      <w:r w:rsidRPr="00791B2E">
        <w:rPr>
          <w:b/>
          <w:bCs/>
          <w:sz w:val="18"/>
          <w:szCs w:val="18"/>
          <w:highlight w:val="green"/>
        </w:rPr>
        <w:t>glyphicon</w:t>
      </w:r>
      <w:proofErr w:type="spellEnd"/>
      <w:r w:rsidRPr="00791B2E">
        <w:rPr>
          <w:b/>
          <w:bCs/>
          <w:sz w:val="18"/>
          <w:szCs w:val="18"/>
          <w:highlight w:val="green"/>
        </w:rPr>
        <w:t xml:space="preserve"> </w:t>
      </w:r>
      <w:proofErr w:type="spellStart"/>
      <w:r w:rsidRPr="00791B2E">
        <w:rPr>
          <w:b/>
          <w:bCs/>
          <w:sz w:val="18"/>
          <w:szCs w:val="18"/>
          <w:highlight w:val="green"/>
        </w:rPr>
        <w:t>glyphicon</w:t>
      </w:r>
      <w:proofErr w:type="spellEnd"/>
      <w:r w:rsidRPr="00791B2E">
        <w:rPr>
          <w:b/>
          <w:bCs/>
          <w:sz w:val="18"/>
          <w:szCs w:val="18"/>
          <w:highlight w:val="green"/>
        </w:rPr>
        <w:t>-chevron-right"&gt;&lt;/span&gt;&amp;</w:t>
      </w:r>
      <w:proofErr w:type="spellStart"/>
      <w:proofErr w:type="gramStart"/>
      <w:r w:rsidRPr="00791B2E">
        <w:rPr>
          <w:b/>
          <w:bCs/>
          <w:sz w:val="18"/>
          <w:szCs w:val="18"/>
          <w:highlight w:val="green"/>
        </w:rPr>
        <w:t>nbsp</w:t>
      </w:r>
      <w:proofErr w:type="spellEnd"/>
      <w:r w:rsidRPr="00791B2E">
        <w:rPr>
          <w:b/>
          <w:bCs/>
          <w:sz w:val="18"/>
          <w:szCs w:val="18"/>
          <w:highlight w:val="green"/>
        </w:rPr>
        <w:t>;&amp;</w:t>
      </w:r>
      <w:proofErr w:type="spellStart"/>
      <w:proofErr w:type="gramEnd"/>
      <w:r w:rsidRPr="00791B2E">
        <w:rPr>
          <w:b/>
          <w:bCs/>
          <w:sz w:val="18"/>
          <w:szCs w:val="18"/>
          <w:highlight w:val="green"/>
        </w:rPr>
        <w:t>nbsp;Log</w:t>
      </w:r>
      <w:proofErr w:type="spellEnd"/>
      <w:r w:rsidRPr="00791B2E">
        <w:rPr>
          <w:b/>
          <w:bCs/>
          <w:sz w:val="18"/>
          <w:szCs w:val="18"/>
          <w:highlight w:val="green"/>
        </w:rPr>
        <w:t xml:space="preserve"> In&lt;/a&gt;</w:t>
      </w:r>
    </w:p>
    <w:p w14:paraId="38ED5505" w14:textId="77777777" w:rsidR="00597E62" w:rsidRDefault="00000000">
      <w:pPr>
        <w:pStyle w:val="Body"/>
        <w:ind w:left="720"/>
        <w:rPr>
          <w:b/>
          <w:bCs/>
          <w:sz w:val="21"/>
          <w:szCs w:val="21"/>
        </w:rPr>
      </w:pPr>
      <w:r w:rsidRPr="00791B2E">
        <w:rPr>
          <w:b/>
          <w:bCs/>
          <w:sz w:val="18"/>
          <w:szCs w:val="18"/>
          <w:highlight w:val="green"/>
        </w:rPr>
        <w:t>&lt;/form&gt;</w:t>
      </w:r>
    </w:p>
    <w:p w14:paraId="03E37F28" w14:textId="77777777" w:rsidR="00597E62" w:rsidRDefault="00597E62">
      <w:pPr>
        <w:pStyle w:val="Body"/>
        <w:rPr>
          <w:b/>
          <w:bCs/>
        </w:rPr>
      </w:pPr>
    </w:p>
    <w:p w14:paraId="4991C8F1" w14:textId="77777777" w:rsidR="00597E62" w:rsidRDefault="00000000">
      <w:pPr>
        <w:pStyle w:val="Heading3"/>
      </w:pPr>
      <w:proofErr w:type="spellStart"/>
      <w:r>
        <w:t>login.hbs</w:t>
      </w:r>
      <w:proofErr w:type="spellEnd"/>
    </w:p>
    <w:p w14:paraId="78D6B437" w14:textId="77777777" w:rsidR="00597E62" w:rsidRDefault="00597E62">
      <w:pPr>
        <w:pStyle w:val="Body"/>
      </w:pPr>
    </w:p>
    <w:p w14:paraId="5FCCAD0C" w14:textId="77777777" w:rsidR="00597E62" w:rsidRDefault="00000000">
      <w:pPr>
        <w:pStyle w:val="Body"/>
        <w:numPr>
          <w:ilvl w:val="0"/>
          <w:numId w:val="16"/>
        </w:numPr>
        <w:rPr>
          <w:b/>
          <w:bCs/>
        </w:rPr>
      </w:pPr>
      <w:r w:rsidRPr="00C839F6">
        <w:rPr>
          <w:highlight w:val="green"/>
        </w:rPr>
        <w:t xml:space="preserve">This (new) view must consist of the "login form" which will allow the user to submit their credentials (using </w:t>
      </w:r>
      <w:r w:rsidRPr="00C839F6">
        <w:rPr>
          <w:b/>
          <w:bCs/>
          <w:highlight w:val="green"/>
        </w:rPr>
        <w:t>POST</w:t>
      </w:r>
      <w:r w:rsidRPr="00C839F6">
        <w:rPr>
          <w:highlight w:val="green"/>
        </w:rPr>
        <w:t xml:space="preserve">) to the </w:t>
      </w:r>
      <w:r w:rsidRPr="00C839F6">
        <w:rPr>
          <w:b/>
          <w:bCs/>
          <w:highlight w:val="green"/>
        </w:rPr>
        <w:t>"/login"</w:t>
      </w:r>
      <w:r w:rsidRPr="00C839F6">
        <w:rPr>
          <w:highlight w:val="green"/>
          <w:lang w:val="fr-FR"/>
        </w:rPr>
        <w:t xml:space="preserve"> POST route:</w:t>
      </w:r>
      <w:r>
        <w:br/>
      </w:r>
    </w:p>
    <w:tbl>
      <w:tblPr>
        <w:tblW w:w="1007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40"/>
        <w:gridCol w:w="3368"/>
        <w:gridCol w:w="3362"/>
      </w:tblGrid>
      <w:tr w:rsidR="00597E62" w14:paraId="321F9C94" w14:textId="77777777">
        <w:trPr>
          <w:trHeight w:val="221"/>
        </w:trPr>
        <w:tc>
          <w:tcPr>
            <w:tcW w:w="334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vAlign w:val="center"/>
          </w:tcPr>
          <w:p w14:paraId="4A1783FE" w14:textId="77777777" w:rsidR="00597E62" w:rsidRDefault="00000000">
            <w:pPr>
              <w:pStyle w:val="Body"/>
            </w:pPr>
            <w:r>
              <w:rPr>
                <w:b/>
                <w:bCs/>
                <w:color w:val="FFFFFF"/>
                <w:u w:color="FFFFFF"/>
              </w:rPr>
              <w:t>input type</w:t>
            </w:r>
          </w:p>
        </w:tc>
        <w:tc>
          <w:tcPr>
            <w:tcW w:w="3368"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vAlign w:val="center"/>
          </w:tcPr>
          <w:p w14:paraId="032F90ED" w14:textId="77777777" w:rsidR="00597E62" w:rsidRDefault="00000000">
            <w:pPr>
              <w:pStyle w:val="Body"/>
            </w:pPr>
            <w:r>
              <w:rPr>
                <w:b/>
                <w:bCs/>
                <w:color w:val="FFFFFF"/>
                <w:u w:color="FFFFFF"/>
              </w:rPr>
              <w:t>Properties</w:t>
            </w:r>
          </w:p>
        </w:tc>
        <w:tc>
          <w:tcPr>
            <w:tcW w:w="3362"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vAlign w:val="center"/>
          </w:tcPr>
          <w:p w14:paraId="52D78BEB" w14:textId="77777777" w:rsidR="00597E62" w:rsidRDefault="00000000">
            <w:pPr>
              <w:pStyle w:val="Body"/>
            </w:pPr>
            <w:r>
              <w:rPr>
                <w:b/>
                <w:bCs/>
                <w:color w:val="FFFFFF"/>
                <w:u w:color="FFFFFF"/>
              </w:rPr>
              <w:t>Value</w:t>
            </w:r>
          </w:p>
        </w:tc>
      </w:tr>
      <w:tr w:rsidR="00597E62" w14:paraId="2B0DD9EC" w14:textId="77777777">
        <w:trPr>
          <w:trHeight w:val="100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69AF5" w14:textId="77777777" w:rsidR="00597E62" w:rsidRDefault="00000000">
            <w:pPr>
              <w:pStyle w:val="Body"/>
              <w:spacing w:before="120" w:after="120"/>
            </w:pPr>
            <w:r>
              <w:t>text</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335D87" w14:textId="77777777" w:rsidR="00597E62" w:rsidRDefault="00000000">
            <w:pPr>
              <w:pStyle w:val="Body"/>
              <w:spacing w:before="120" w:after="120"/>
            </w:pPr>
            <w:r>
              <w:t>name: "</w:t>
            </w:r>
            <w:proofErr w:type="spellStart"/>
            <w:r>
              <w:t>userName</w:t>
            </w:r>
            <w:proofErr w:type="spellEnd"/>
            <w:r>
              <w:t>"</w:t>
            </w:r>
            <w:r>
              <w:br/>
              <w:t>placeholder: "</w:t>
            </w:r>
            <w:proofErr w:type="gramStart"/>
            <w:r>
              <w:t>User Name</w:t>
            </w:r>
            <w:proofErr w:type="gramEnd"/>
            <w:r>
              <w:t>"</w:t>
            </w:r>
            <w: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7EA8C" w14:textId="77777777" w:rsidR="00597E62" w:rsidRDefault="00000000">
            <w:pPr>
              <w:pStyle w:val="Body"/>
              <w:spacing w:before="120" w:after="120"/>
            </w:pPr>
            <w:proofErr w:type="spellStart"/>
            <w:r>
              <w:rPr>
                <w:b/>
                <w:bCs/>
              </w:rPr>
              <w:t>userName</w:t>
            </w:r>
            <w:proofErr w:type="spellEnd"/>
            <w:r>
              <w:t xml:space="preserve"> if it was rendered with the view.  Refer to the "/login" POST route above for more information </w:t>
            </w:r>
          </w:p>
        </w:tc>
      </w:tr>
      <w:tr w:rsidR="00597E62" w14:paraId="6CE6C8B3" w14:textId="77777777">
        <w:trPr>
          <w:trHeight w:val="74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6DFD23" w14:textId="77777777" w:rsidR="00597E62" w:rsidRDefault="00000000">
            <w:pPr>
              <w:pStyle w:val="Body"/>
              <w:spacing w:before="120" w:after="120"/>
            </w:pPr>
            <w:r>
              <w:t>password</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950FB8" w14:textId="77777777" w:rsidR="00597E62" w:rsidRDefault="00000000">
            <w:pPr>
              <w:pStyle w:val="Body"/>
              <w:spacing w:before="120" w:after="120"/>
            </w:pPr>
            <w:r>
              <w:t>name: "password"</w:t>
            </w:r>
            <w:r>
              <w:br/>
              <w:t>placeholder: "Password"</w:t>
            </w:r>
            <w: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88BDD0" w14:textId="77777777" w:rsidR="00597E62" w:rsidRDefault="00597E62"/>
        </w:tc>
      </w:tr>
      <w:tr w:rsidR="00597E62" w14:paraId="0604B625" w14:textId="77777777">
        <w:trPr>
          <w:trHeight w:val="67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E69B2" w14:textId="77777777" w:rsidR="00597E62" w:rsidRDefault="00000000">
            <w:pPr>
              <w:pStyle w:val="Body"/>
              <w:spacing w:before="120" w:after="120"/>
            </w:pPr>
            <w:r>
              <w:t>submit (button)</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19B670" w14:textId="77777777" w:rsidR="00597E62" w:rsidRDefault="00000000">
            <w:pPr>
              <w:pStyle w:val="Body"/>
              <w:spacing w:before="120" w:after="120"/>
            </w:pPr>
            <w:r>
              <w:t>text / value: "Login"</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78F2BA" w14:textId="77777777" w:rsidR="00597E62" w:rsidRDefault="00597E62"/>
        </w:tc>
      </w:tr>
    </w:tbl>
    <w:p w14:paraId="7DCC647B" w14:textId="77777777" w:rsidR="00597E62" w:rsidRDefault="00597E62">
      <w:pPr>
        <w:pStyle w:val="Body"/>
        <w:widowControl w:val="0"/>
        <w:numPr>
          <w:ilvl w:val="0"/>
          <w:numId w:val="22"/>
        </w:numPr>
      </w:pPr>
    </w:p>
    <w:p w14:paraId="2537C7FC" w14:textId="77777777" w:rsidR="00597E62" w:rsidRDefault="00597E62">
      <w:pPr>
        <w:pStyle w:val="Body"/>
        <w:rPr>
          <w:b/>
          <w:bCs/>
        </w:rPr>
      </w:pPr>
    </w:p>
    <w:p w14:paraId="67FFC76A" w14:textId="77777777" w:rsidR="00597E62" w:rsidRPr="00C839F6" w:rsidRDefault="00000000">
      <w:pPr>
        <w:pStyle w:val="Body"/>
        <w:numPr>
          <w:ilvl w:val="0"/>
          <w:numId w:val="23"/>
        </w:numPr>
        <w:spacing w:after="120"/>
        <w:rPr>
          <w:highlight w:val="green"/>
        </w:rPr>
      </w:pPr>
      <w:r w:rsidRPr="00C839F6">
        <w:rPr>
          <w:highlight w:val="green"/>
        </w:rPr>
        <w:t xml:space="preserve">Above the form, we must have a space available for error output:  Show the element: </w:t>
      </w:r>
      <w:r w:rsidRPr="00C839F6">
        <w:rPr>
          <w:b/>
          <w:bCs/>
          <w:highlight w:val="green"/>
        </w:rPr>
        <w:t>&lt;div class="alert alert-danger"&gt; &lt;strong&gt;Error:&lt;/strong&gt; {{</w:t>
      </w:r>
      <w:proofErr w:type="spellStart"/>
      <w:r w:rsidRPr="00C839F6">
        <w:rPr>
          <w:b/>
          <w:bCs/>
          <w:highlight w:val="green"/>
        </w:rPr>
        <w:t>errorMessage</w:t>
      </w:r>
      <w:proofErr w:type="spellEnd"/>
      <w:proofErr w:type="gramStart"/>
      <w:r w:rsidRPr="00C839F6">
        <w:rPr>
          <w:b/>
          <w:bCs/>
          <w:highlight w:val="green"/>
        </w:rPr>
        <w:t>}}&lt;</w:t>
      </w:r>
      <w:proofErr w:type="gramEnd"/>
      <w:r w:rsidRPr="00C839F6">
        <w:rPr>
          <w:b/>
          <w:bCs/>
          <w:highlight w:val="green"/>
        </w:rPr>
        <w:t xml:space="preserve">/div&gt; </w:t>
      </w:r>
      <w:r w:rsidRPr="00C839F6">
        <w:rPr>
          <w:highlight w:val="green"/>
        </w:rPr>
        <w:t xml:space="preserve">only </w:t>
      </w:r>
      <w:r w:rsidRPr="00C839F6">
        <w:rPr>
          <w:b/>
          <w:bCs/>
          <w:highlight w:val="green"/>
        </w:rPr>
        <w:t xml:space="preserve">if there is an </w:t>
      </w:r>
      <w:proofErr w:type="spellStart"/>
      <w:r w:rsidRPr="00C839F6">
        <w:rPr>
          <w:b/>
          <w:bCs/>
          <w:highlight w:val="green"/>
        </w:rPr>
        <w:t>errorMessage</w:t>
      </w:r>
      <w:proofErr w:type="spellEnd"/>
      <w:r w:rsidRPr="00C839F6">
        <w:rPr>
          <w:highlight w:val="green"/>
        </w:rPr>
        <w:t xml:space="preserve"> rendered with the view.  </w:t>
      </w:r>
    </w:p>
    <w:p w14:paraId="5A92288A" w14:textId="77777777" w:rsidR="00597E62" w:rsidRDefault="00000000">
      <w:pPr>
        <w:pStyle w:val="Body"/>
        <w:numPr>
          <w:ilvl w:val="0"/>
          <w:numId w:val="16"/>
        </w:numPr>
        <w:rPr>
          <w:b/>
          <w:bCs/>
        </w:rPr>
      </w:pPr>
      <w:r>
        <w:t xml:space="preserve">For layout guidelines/elements used to create the form, refer to the HTML code available here: </w:t>
      </w:r>
      <w:hyperlink r:id="rId8" w:history="1">
        <w:r>
          <w:rPr>
            <w:rStyle w:val="Hyperlink2"/>
          </w:rPr>
          <w:t>https://web322-a6-sample.herokuapp.com/login</w:t>
        </w:r>
      </w:hyperlink>
      <w:r>
        <w:t>. When complete, the form should look like this:</w:t>
      </w:r>
      <w:r>
        <w:br/>
      </w:r>
      <w:r>
        <w:br/>
      </w:r>
      <w:r>
        <w:rPr>
          <w:b/>
          <w:bCs/>
          <w:noProof/>
        </w:rPr>
        <w:drawing>
          <wp:inline distT="0" distB="0" distL="0" distR="0" wp14:anchorId="621908F1" wp14:editId="7578FAD0">
            <wp:extent cx="4913327" cy="1901933"/>
            <wp:effectExtent l="0" t="0" r="0" b="0"/>
            <wp:docPr id="1073741825" name="officeArt object" descr="Picture 19"/>
            <wp:cNvGraphicFramePr/>
            <a:graphic xmlns:a="http://schemas.openxmlformats.org/drawingml/2006/main">
              <a:graphicData uri="http://schemas.openxmlformats.org/drawingml/2006/picture">
                <pic:pic xmlns:pic="http://schemas.openxmlformats.org/drawingml/2006/picture">
                  <pic:nvPicPr>
                    <pic:cNvPr id="1073741825" name="Picture 19" descr="Picture 19"/>
                    <pic:cNvPicPr>
                      <a:picLocks noChangeAspect="1"/>
                    </pic:cNvPicPr>
                  </pic:nvPicPr>
                  <pic:blipFill>
                    <a:blip r:embed="rId9"/>
                    <a:stretch>
                      <a:fillRect/>
                    </a:stretch>
                  </pic:blipFill>
                  <pic:spPr>
                    <a:xfrm>
                      <a:off x="0" y="0"/>
                      <a:ext cx="4913327" cy="1901933"/>
                    </a:xfrm>
                    <a:prstGeom prst="rect">
                      <a:avLst/>
                    </a:prstGeom>
                    <a:ln w="12700" cap="flat">
                      <a:noFill/>
                      <a:miter lim="400000"/>
                    </a:ln>
                    <a:effectLst/>
                  </pic:spPr>
                </pic:pic>
              </a:graphicData>
            </a:graphic>
          </wp:inline>
        </w:drawing>
      </w:r>
    </w:p>
    <w:p w14:paraId="342A19B7" w14:textId="77777777" w:rsidR="00597E62" w:rsidRDefault="00597E62">
      <w:pPr>
        <w:pStyle w:val="Body"/>
        <w:ind w:left="720"/>
        <w:rPr>
          <w:b/>
          <w:bCs/>
        </w:rPr>
      </w:pPr>
    </w:p>
    <w:p w14:paraId="4E294451" w14:textId="77777777" w:rsidR="00597E62" w:rsidRDefault="00000000">
      <w:pPr>
        <w:pStyle w:val="Heading3"/>
      </w:pPr>
      <w:proofErr w:type="spellStart"/>
      <w:r>
        <w:t>register.hbs</w:t>
      </w:r>
      <w:proofErr w:type="spellEnd"/>
    </w:p>
    <w:p w14:paraId="202EB22B" w14:textId="77777777" w:rsidR="00597E62" w:rsidRDefault="00597E62">
      <w:pPr>
        <w:pStyle w:val="Body"/>
      </w:pPr>
    </w:p>
    <w:p w14:paraId="3A75CDD3" w14:textId="77777777" w:rsidR="00597E62" w:rsidRPr="000028DE" w:rsidRDefault="00000000">
      <w:pPr>
        <w:pStyle w:val="Body"/>
        <w:numPr>
          <w:ilvl w:val="0"/>
          <w:numId w:val="16"/>
        </w:numPr>
        <w:rPr>
          <w:b/>
          <w:bCs/>
          <w:highlight w:val="green"/>
        </w:rPr>
      </w:pPr>
      <w:r w:rsidRPr="000028DE">
        <w:rPr>
          <w:highlight w:val="green"/>
        </w:rPr>
        <w:t xml:space="preserve">This (new) view must consist of the "register form" which will allow the user to submit new credentials (using </w:t>
      </w:r>
      <w:r w:rsidRPr="000028DE">
        <w:rPr>
          <w:b/>
          <w:bCs/>
          <w:highlight w:val="green"/>
        </w:rPr>
        <w:t>POST</w:t>
      </w:r>
      <w:r w:rsidRPr="000028DE">
        <w:rPr>
          <w:highlight w:val="green"/>
        </w:rPr>
        <w:t xml:space="preserve">) to the </w:t>
      </w:r>
      <w:r w:rsidRPr="000028DE">
        <w:rPr>
          <w:b/>
          <w:bCs/>
          <w:highlight w:val="green"/>
          <w:lang w:val="nl-NL"/>
        </w:rPr>
        <w:t>"/register"</w:t>
      </w:r>
      <w:r w:rsidRPr="000028DE">
        <w:rPr>
          <w:highlight w:val="green"/>
        </w:rPr>
        <w:t xml:space="preserve"> POST route.  </w:t>
      </w:r>
      <w:r w:rsidRPr="000028DE">
        <w:rPr>
          <w:b/>
          <w:bCs/>
          <w:highlight w:val="green"/>
          <w:lang w:val="it-IT"/>
        </w:rPr>
        <w:t>IMPORTANT</w:t>
      </w:r>
      <w:r w:rsidRPr="000028DE">
        <w:rPr>
          <w:highlight w:val="green"/>
        </w:rPr>
        <w:t xml:space="preserve"> </w:t>
      </w:r>
      <w:r w:rsidRPr="000028DE">
        <w:rPr>
          <w:b/>
          <w:bCs/>
          <w:highlight w:val="green"/>
        </w:rPr>
        <w:t>NOTE:</w:t>
      </w:r>
      <w:r w:rsidRPr="000028DE">
        <w:rPr>
          <w:highlight w:val="green"/>
        </w:rPr>
        <w:t xml:space="preserve"> this form is </w:t>
      </w:r>
      <w:r w:rsidRPr="000028DE">
        <w:rPr>
          <w:b/>
          <w:bCs/>
          <w:highlight w:val="green"/>
        </w:rPr>
        <w:t>only visible</w:t>
      </w:r>
      <w:r w:rsidRPr="000028DE">
        <w:rPr>
          <w:highlight w:val="green"/>
        </w:rPr>
        <w:t xml:space="preserve"> if </w:t>
      </w:r>
      <w:r w:rsidRPr="000028DE">
        <w:rPr>
          <w:b/>
          <w:bCs/>
          <w:highlight w:val="green"/>
          <w:lang w:val="it-IT"/>
        </w:rPr>
        <w:t>successMessage</w:t>
      </w:r>
      <w:r w:rsidRPr="000028DE">
        <w:rPr>
          <w:highlight w:val="green"/>
        </w:rPr>
        <w:t xml:space="preserve"> was </w:t>
      </w:r>
      <w:r w:rsidRPr="000028DE">
        <w:rPr>
          <w:b/>
          <w:bCs/>
          <w:highlight w:val="green"/>
        </w:rPr>
        <w:t>not</w:t>
      </w:r>
      <w:r w:rsidRPr="000028DE">
        <w:rPr>
          <w:highlight w:val="green"/>
        </w:rPr>
        <w:t xml:space="preserve"> rendered with the view (refer to the "/register" POST route above for more information). If </w:t>
      </w:r>
      <w:r w:rsidRPr="000028DE">
        <w:rPr>
          <w:b/>
          <w:bCs/>
          <w:highlight w:val="green"/>
          <w:lang w:val="it-IT"/>
        </w:rPr>
        <w:t>successMessage</w:t>
      </w:r>
      <w:r w:rsidRPr="000028DE">
        <w:rPr>
          <w:highlight w:val="green"/>
        </w:rPr>
        <w:t xml:space="preserve"> was rendered with the view, we will show different elements.</w:t>
      </w:r>
      <w:r w:rsidRPr="000028DE">
        <w:rPr>
          <w:highlight w:val="green"/>
        </w:rPr>
        <w:br/>
      </w:r>
    </w:p>
    <w:tbl>
      <w:tblPr>
        <w:tblW w:w="1007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40"/>
        <w:gridCol w:w="3368"/>
        <w:gridCol w:w="3362"/>
      </w:tblGrid>
      <w:tr w:rsidR="00597E62" w14:paraId="17C723D6" w14:textId="77777777">
        <w:trPr>
          <w:trHeight w:val="221"/>
        </w:trPr>
        <w:tc>
          <w:tcPr>
            <w:tcW w:w="334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14:paraId="5465E5F4" w14:textId="77777777" w:rsidR="00597E62" w:rsidRDefault="00000000">
            <w:pPr>
              <w:pStyle w:val="Body"/>
            </w:pPr>
            <w:r>
              <w:rPr>
                <w:b/>
                <w:bCs/>
                <w:color w:val="FFFFFF"/>
                <w:u w:color="FFFFFF"/>
              </w:rPr>
              <w:t>input type</w:t>
            </w:r>
          </w:p>
        </w:tc>
        <w:tc>
          <w:tcPr>
            <w:tcW w:w="3368"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14:paraId="6433945C" w14:textId="77777777" w:rsidR="00597E62" w:rsidRDefault="00000000">
            <w:pPr>
              <w:pStyle w:val="Body"/>
            </w:pPr>
            <w:r>
              <w:rPr>
                <w:b/>
                <w:bCs/>
                <w:color w:val="FFFFFF"/>
                <w:u w:color="FFFFFF"/>
              </w:rPr>
              <w:t>Properties</w:t>
            </w:r>
          </w:p>
        </w:tc>
        <w:tc>
          <w:tcPr>
            <w:tcW w:w="3362"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14:paraId="29CF7BA5" w14:textId="77777777" w:rsidR="00597E62" w:rsidRDefault="00000000">
            <w:pPr>
              <w:pStyle w:val="Body"/>
            </w:pPr>
            <w:r>
              <w:rPr>
                <w:b/>
                <w:bCs/>
                <w:color w:val="FFFFFF"/>
                <w:u w:color="FFFFFF"/>
              </w:rPr>
              <w:t>Value</w:t>
            </w:r>
          </w:p>
        </w:tc>
      </w:tr>
      <w:tr w:rsidR="00597E62" w14:paraId="0164D8AA" w14:textId="77777777">
        <w:trPr>
          <w:trHeight w:val="100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B699BD" w14:textId="77777777" w:rsidR="00597E62" w:rsidRPr="000028DE" w:rsidRDefault="00000000">
            <w:pPr>
              <w:pStyle w:val="Body"/>
              <w:spacing w:before="120" w:after="120"/>
              <w:rPr>
                <w:highlight w:val="green"/>
              </w:rPr>
            </w:pPr>
            <w:r w:rsidRPr="000028DE">
              <w:rPr>
                <w:highlight w:val="green"/>
              </w:rPr>
              <w:t>text</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34CF0F" w14:textId="77777777" w:rsidR="00597E62" w:rsidRPr="000028DE" w:rsidRDefault="00000000">
            <w:pPr>
              <w:pStyle w:val="Body"/>
              <w:spacing w:before="120" w:after="120"/>
              <w:rPr>
                <w:highlight w:val="green"/>
              </w:rPr>
            </w:pPr>
            <w:r w:rsidRPr="000028DE">
              <w:rPr>
                <w:highlight w:val="green"/>
              </w:rPr>
              <w:t>name: "</w:t>
            </w:r>
            <w:proofErr w:type="spellStart"/>
            <w:r w:rsidRPr="000028DE">
              <w:rPr>
                <w:highlight w:val="green"/>
              </w:rPr>
              <w:t>userName</w:t>
            </w:r>
            <w:proofErr w:type="spellEnd"/>
            <w:r w:rsidRPr="000028DE">
              <w:rPr>
                <w:highlight w:val="green"/>
              </w:rPr>
              <w:t>"</w:t>
            </w:r>
            <w:r w:rsidRPr="000028DE">
              <w:rPr>
                <w:highlight w:val="green"/>
              </w:rPr>
              <w:br/>
              <w:t>placeholder: "</w:t>
            </w:r>
            <w:proofErr w:type="gramStart"/>
            <w:r w:rsidRPr="000028DE">
              <w:rPr>
                <w:highlight w:val="green"/>
              </w:rPr>
              <w:t>User Name</w:t>
            </w:r>
            <w:proofErr w:type="gramEnd"/>
            <w:r w:rsidRPr="000028DE">
              <w:rPr>
                <w:highlight w:val="green"/>
              </w:rPr>
              <w:t>"</w:t>
            </w:r>
            <w:r w:rsidRPr="000028DE">
              <w:rPr>
                <w:highlight w:val="green"/>
              </w:rP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F865C4" w14:textId="77777777" w:rsidR="00597E62" w:rsidRPr="000028DE" w:rsidRDefault="00000000">
            <w:pPr>
              <w:pStyle w:val="Body"/>
              <w:spacing w:before="120" w:after="120"/>
              <w:rPr>
                <w:highlight w:val="green"/>
              </w:rPr>
            </w:pPr>
            <w:proofErr w:type="spellStart"/>
            <w:r w:rsidRPr="000028DE">
              <w:rPr>
                <w:b/>
                <w:bCs/>
                <w:highlight w:val="green"/>
              </w:rPr>
              <w:t>userName</w:t>
            </w:r>
            <w:proofErr w:type="spellEnd"/>
            <w:r w:rsidRPr="000028DE">
              <w:rPr>
                <w:highlight w:val="green"/>
              </w:rPr>
              <w:t xml:space="preserve"> if it was rendered with the view.  Refer to the "/register" POST route above for more information </w:t>
            </w:r>
          </w:p>
        </w:tc>
      </w:tr>
      <w:tr w:rsidR="00597E62" w14:paraId="2CB7DD2F" w14:textId="77777777">
        <w:trPr>
          <w:trHeight w:val="74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D897AD" w14:textId="77777777" w:rsidR="00597E62" w:rsidRPr="000028DE" w:rsidRDefault="00000000">
            <w:pPr>
              <w:pStyle w:val="Body"/>
              <w:spacing w:before="120" w:after="120"/>
              <w:rPr>
                <w:highlight w:val="green"/>
              </w:rPr>
            </w:pPr>
            <w:r w:rsidRPr="000028DE">
              <w:rPr>
                <w:highlight w:val="green"/>
              </w:rPr>
              <w:t>password</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3F77E1" w14:textId="77777777" w:rsidR="00597E62" w:rsidRPr="000028DE" w:rsidRDefault="00000000">
            <w:pPr>
              <w:pStyle w:val="Body"/>
              <w:spacing w:before="120" w:after="120"/>
              <w:rPr>
                <w:highlight w:val="green"/>
              </w:rPr>
            </w:pPr>
            <w:r w:rsidRPr="000028DE">
              <w:rPr>
                <w:highlight w:val="green"/>
              </w:rPr>
              <w:t>name: "password"</w:t>
            </w:r>
            <w:r w:rsidRPr="000028DE">
              <w:rPr>
                <w:highlight w:val="green"/>
              </w:rPr>
              <w:br/>
              <w:t>placeholder: "Password"</w:t>
            </w:r>
            <w:r w:rsidRPr="000028DE">
              <w:rPr>
                <w:highlight w:val="green"/>
              </w:rP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E6C247" w14:textId="77777777" w:rsidR="00597E62" w:rsidRPr="000028DE" w:rsidRDefault="00597E62">
            <w:pPr>
              <w:rPr>
                <w:highlight w:val="green"/>
              </w:rPr>
            </w:pPr>
          </w:p>
        </w:tc>
      </w:tr>
      <w:tr w:rsidR="00597E62" w14:paraId="789EAEB2" w14:textId="77777777">
        <w:trPr>
          <w:trHeight w:val="74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AD212D" w14:textId="77777777" w:rsidR="00597E62" w:rsidRPr="000028DE" w:rsidRDefault="00000000">
            <w:pPr>
              <w:pStyle w:val="Body"/>
              <w:spacing w:before="120" w:after="120"/>
              <w:rPr>
                <w:highlight w:val="green"/>
              </w:rPr>
            </w:pPr>
            <w:r w:rsidRPr="000028DE">
              <w:rPr>
                <w:highlight w:val="green"/>
              </w:rPr>
              <w:t>password</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E91AB" w14:textId="77777777" w:rsidR="00597E62" w:rsidRPr="000028DE" w:rsidRDefault="00000000">
            <w:pPr>
              <w:pStyle w:val="Body"/>
              <w:spacing w:before="120" w:after="120"/>
              <w:rPr>
                <w:highlight w:val="green"/>
              </w:rPr>
            </w:pPr>
            <w:r w:rsidRPr="000028DE">
              <w:rPr>
                <w:highlight w:val="green"/>
              </w:rPr>
              <w:t>name: "password2"</w:t>
            </w:r>
            <w:r w:rsidRPr="000028DE">
              <w:rPr>
                <w:highlight w:val="green"/>
              </w:rPr>
              <w:br/>
              <w:t>placeholder: "Confirm Password"</w:t>
            </w:r>
            <w:r w:rsidRPr="000028DE">
              <w:rPr>
                <w:highlight w:val="green"/>
              </w:rP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870A31" w14:textId="77777777" w:rsidR="00597E62" w:rsidRPr="000028DE" w:rsidRDefault="00597E62">
            <w:pPr>
              <w:rPr>
                <w:highlight w:val="green"/>
              </w:rPr>
            </w:pPr>
          </w:p>
        </w:tc>
      </w:tr>
      <w:tr w:rsidR="00597E62" w14:paraId="52309C6F" w14:textId="77777777">
        <w:trPr>
          <w:trHeight w:val="74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0EC01" w14:textId="77777777" w:rsidR="00597E62" w:rsidRPr="000028DE" w:rsidRDefault="00000000">
            <w:pPr>
              <w:pStyle w:val="Body"/>
              <w:spacing w:before="120" w:after="120"/>
              <w:rPr>
                <w:highlight w:val="green"/>
              </w:rPr>
            </w:pPr>
            <w:r w:rsidRPr="000028DE">
              <w:rPr>
                <w:highlight w:val="green"/>
              </w:rPr>
              <w:t>email</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8AE09F" w14:textId="77777777" w:rsidR="00597E62" w:rsidRPr="000028DE" w:rsidRDefault="00000000">
            <w:pPr>
              <w:pStyle w:val="Body"/>
              <w:spacing w:before="120" w:after="120"/>
              <w:rPr>
                <w:highlight w:val="green"/>
              </w:rPr>
            </w:pPr>
            <w:r w:rsidRPr="000028DE">
              <w:rPr>
                <w:highlight w:val="green"/>
              </w:rPr>
              <w:t>name: "email"</w:t>
            </w:r>
            <w:r w:rsidRPr="000028DE">
              <w:rPr>
                <w:highlight w:val="green"/>
              </w:rPr>
              <w:br/>
              <w:t>placeholder: "Email Address"</w:t>
            </w:r>
            <w:r w:rsidRPr="000028DE">
              <w:rPr>
                <w:highlight w:val="green"/>
              </w:rPr>
              <w:br/>
              <w:t>required</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D7E9CA" w14:textId="77777777" w:rsidR="00597E62" w:rsidRPr="000028DE" w:rsidRDefault="00597E62">
            <w:pPr>
              <w:rPr>
                <w:highlight w:val="green"/>
              </w:rPr>
            </w:pPr>
          </w:p>
        </w:tc>
      </w:tr>
      <w:tr w:rsidR="00597E62" w14:paraId="1518B74D" w14:textId="77777777">
        <w:trPr>
          <w:trHeight w:val="452"/>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EE350D" w14:textId="77777777" w:rsidR="00597E62" w:rsidRPr="000028DE" w:rsidRDefault="00000000">
            <w:pPr>
              <w:pStyle w:val="Body"/>
              <w:spacing w:before="120" w:after="120"/>
              <w:rPr>
                <w:highlight w:val="green"/>
              </w:rPr>
            </w:pPr>
            <w:r w:rsidRPr="000028DE">
              <w:rPr>
                <w:highlight w:val="green"/>
              </w:rPr>
              <w:t>submit (button)</w:t>
            </w:r>
          </w:p>
        </w:tc>
        <w:tc>
          <w:tcPr>
            <w:tcW w:w="3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760EB0" w14:textId="77777777" w:rsidR="00597E62" w:rsidRPr="000028DE" w:rsidRDefault="00000000">
            <w:pPr>
              <w:pStyle w:val="Body"/>
              <w:spacing w:before="120" w:after="120"/>
              <w:rPr>
                <w:highlight w:val="green"/>
              </w:rPr>
            </w:pPr>
            <w:r w:rsidRPr="000028DE">
              <w:rPr>
                <w:highlight w:val="green"/>
              </w:rPr>
              <w:t>text / value: "Register"</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E3D0C" w14:textId="77777777" w:rsidR="00597E62" w:rsidRPr="000028DE" w:rsidRDefault="00597E62">
            <w:pPr>
              <w:rPr>
                <w:highlight w:val="green"/>
              </w:rPr>
            </w:pPr>
          </w:p>
        </w:tc>
      </w:tr>
    </w:tbl>
    <w:p w14:paraId="703CB274" w14:textId="77777777" w:rsidR="00597E62" w:rsidRDefault="00597E62">
      <w:pPr>
        <w:pStyle w:val="Body"/>
        <w:widowControl w:val="0"/>
        <w:numPr>
          <w:ilvl w:val="0"/>
          <w:numId w:val="22"/>
        </w:numPr>
      </w:pPr>
    </w:p>
    <w:p w14:paraId="6396EFCB" w14:textId="77777777" w:rsidR="00597E62" w:rsidRDefault="00597E62">
      <w:pPr>
        <w:pStyle w:val="Body"/>
        <w:rPr>
          <w:b/>
          <w:bCs/>
        </w:rPr>
      </w:pPr>
    </w:p>
    <w:p w14:paraId="307A2F11" w14:textId="77777777" w:rsidR="00597E62" w:rsidRPr="00452A3E" w:rsidRDefault="00000000">
      <w:pPr>
        <w:pStyle w:val="Body"/>
        <w:numPr>
          <w:ilvl w:val="0"/>
          <w:numId w:val="23"/>
        </w:numPr>
        <w:spacing w:after="120"/>
        <w:rPr>
          <w:b/>
          <w:bCs/>
          <w:highlight w:val="green"/>
        </w:rPr>
      </w:pPr>
      <w:r w:rsidRPr="00452A3E">
        <w:rPr>
          <w:highlight w:val="green"/>
        </w:rPr>
        <w:t xml:space="preserve">Above the form, we must have a space available for error output:  Show the element: </w:t>
      </w:r>
      <w:r w:rsidRPr="00452A3E">
        <w:rPr>
          <w:b/>
          <w:bCs/>
          <w:highlight w:val="green"/>
        </w:rPr>
        <w:t>&lt;div class="alert alert-danger"&gt; &lt;strong&gt;Error:&lt;/strong&gt; {{</w:t>
      </w:r>
      <w:proofErr w:type="spellStart"/>
      <w:r w:rsidRPr="00452A3E">
        <w:rPr>
          <w:b/>
          <w:bCs/>
          <w:highlight w:val="green"/>
        </w:rPr>
        <w:t>errorMessage</w:t>
      </w:r>
      <w:proofErr w:type="spellEnd"/>
      <w:proofErr w:type="gramStart"/>
      <w:r w:rsidRPr="00452A3E">
        <w:rPr>
          <w:b/>
          <w:bCs/>
          <w:highlight w:val="green"/>
        </w:rPr>
        <w:t>}}&lt;</w:t>
      </w:r>
      <w:proofErr w:type="gramEnd"/>
      <w:r w:rsidRPr="00452A3E">
        <w:rPr>
          <w:b/>
          <w:bCs/>
          <w:highlight w:val="green"/>
        </w:rPr>
        <w:t xml:space="preserve">/div&gt; </w:t>
      </w:r>
      <w:r w:rsidRPr="00452A3E">
        <w:rPr>
          <w:highlight w:val="green"/>
        </w:rPr>
        <w:t xml:space="preserve">only </w:t>
      </w:r>
      <w:r w:rsidRPr="00452A3E">
        <w:rPr>
          <w:b/>
          <w:bCs/>
          <w:highlight w:val="green"/>
        </w:rPr>
        <w:t xml:space="preserve">if there is an </w:t>
      </w:r>
      <w:proofErr w:type="spellStart"/>
      <w:r w:rsidRPr="00452A3E">
        <w:rPr>
          <w:b/>
          <w:bCs/>
          <w:highlight w:val="green"/>
        </w:rPr>
        <w:t>errorMessage</w:t>
      </w:r>
      <w:proofErr w:type="spellEnd"/>
      <w:r w:rsidRPr="00452A3E">
        <w:rPr>
          <w:highlight w:val="green"/>
        </w:rPr>
        <w:t xml:space="preserve"> rendered with the view.  </w:t>
      </w:r>
    </w:p>
    <w:p w14:paraId="5A6C5D5D" w14:textId="77777777" w:rsidR="00597E62" w:rsidRPr="008B6647" w:rsidRDefault="00000000">
      <w:pPr>
        <w:pStyle w:val="Body"/>
        <w:numPr>
          <w:ilvl w:val="0"/>
          <w:numId w:val="23"/>
        </w:numPr>
        <w:spacing w:after="120"/>
        <w:rPr>
          <w:b/>
          <w:bCs/>
          <w:highlight w:val="green"/>
        </w:rPr>
      </w:pPr>
      <w:r w:rsidRPr="008B6647">
        <w:rPr>
          <w:highlight w:val="green"/>
        </w:rPr>
        <w:t xml:space="preserve">Additionally, we must also have a space available for success output:  Show the elements: </w:t>
      </w:r>
      <w:r w:rsidRPr="008B6647">
        <w:rPr>
          <w:b/>
          <w:bCs/>
          <w:highlight w:val="green"/>
        </w:rPr>
        <w:t>&lt;div class="alert alert-success"&gt; &lt;strong&gt;Success:&lt;/strong&gt; {{</w:t>
      </w:r>
      <w:proofErr w:type="spellStart"/>
      <w:r w:rsidRPr="008B6647">
        <w:rPr>
          <w:b/>
          <w:bCs/>
          <w:highlight w:val="green"/>
        </w:rPr>
        <w:t>successMessage</w:t>
      </w:r>
      <w:proofErr w:type="spellEnd"/>
      <w:r w:rsidRPr="008B6647">
        <w:rPr>
          <w:b/>
          <w:bCs/>
          <w:highlight w:val="green"/>
        </w:rPr>
        <w:t>}}&lt;/div&gt;&lt;a class="</w:t>
      </w:r>
      <w:proofErr w:type="spellStart"/>
      <w:r w:rsidRPr="008B6647">
        <w:rPr>
          <w:b/>
          <w:bCs/>
          <w:highlight w:val="green"/>
        </w:rPr>
        <w:t>btn</w:t>
      </w:r>
      <w:proofErr w:type="spellEnd"/>
      <w:r w:rsidRPr="008B6647">
        <w:rPr>
          <w:b/>
          <w:bCs/>
          <w:highlight w:val="green"/>
        </w:rPr>
        <w:t xml:space="preserve"> </w:t>
      </w:r>
      <w:proofErr w:type="spellStart"/>
      <w:r w:rsidRPr="008B6647">
        <w:rPr>
          <w:b/>
          <w:bCs/>
          <w:highlight w:val="green"/>
        </w:rPr>
        <w:t>btn</w:t>
      </w:r>
      <w:proofErr w:type="spellEnd"/>
      <w:r w:rsidRPr="008B6647">
        <w:rPr>
          <w:b/>
          <w:bCs/>
          <w:highlight w:val="green"/>
        </w:rPr>
        <w:t xml:space="preserve">-success pull-right" </w:t>
      </w:r>
      <w:proofErr w:type="spellStart"/>
      <w:r w:rsidRPr="008B6647">
        <w:rPr>
          <w:b/>
          <w:bCs/>
          <w:highlight w:val="green"/>
        </w:rPr>
        <w:t>href</w:t>
      </w:r>
      <w:proofErr w:type="spellEnd"/>
      <w:r w:rsidRPr="008B6647">
        <w:rPr>
          <w:b/>
          <w:bCs/>
          <w:highlight w:val="green"/>
        </w:rPr>
        <w:t>="/login"&gt;&amp;</w:t>
      </w:r>
      <w:proofErr w:type="spellStart"/>
      <w:r w:rsidRPr="008B6647">
        <w:rPr>
          <w:b/>
          <w:bCs/>
          <w:highlight w:val="green"/>
        </w:rPr>
        <w:t>nbsp</w:t>
      </w:r>
      <w:proofErr w:type="spellEnd"/>
      <w:r w:rsidRPr="008B6647">
        <w:rPr>
          <w:b/>
          <w:bCs/>
          <w:highlight w:val="green"/>
        </w:rPr>
        <w:t>;&amp;</w:t>
      </w:r>
      <w:proofErr w:type="spellStart"/>
      <w:r w:rsidRPr="008B6647">
        <w:rPr>
          <w:b/>
          <w:bCs/>
          <w:highlight w:val="green"/>
        </w:rPr>
        <w:t>nbsp</w:t>
      </w:r>
      <w:proofErr w:type="spellEnd"/>
      <w:r w:rsidRPr="008B6647">
        <w:rPr>
          <w:b/>
          <w:bCs/>
          <w:highlight w:val="green"/>
        </w:rPr>
        <w:t>;&amp;</w:t>
      </w:r>
      <w:proofErr w:type="spellStart"/>
      <w:r w:rsidRPr="008B6647">
        <w:rPr>
          <w:b/>
          <w:bCs/>
          <w:highlight w:val="green"/>
        </w:rPr>
        <w:t>nbsp;Proceed</w:t>
      </w:r>
      <w:proofErr w:type="spellEnd"/>
      <w:r w:rsidRPr="008B6647">
        <w:rPr>
          <w:b/>
          <w:bCs/>
          <w:highlight w:val="green"/>
        </w:rPr>
        <w:t xml:space="preserve"> to Log </w:t>
      </w:r>
      <w:proofErr w:type="spellStart"/>
      <w:r w:rsidRPr="008B6647">
        <w:rPr>
          <w:b/>
          <w:bCs/>
          <w:highlight w:val="green"/>
        </w:rPr>
        <w:t>in&amp;nbsp</w:t>
      </w:r>
      <w:proofErr w:type="spellEnd"/>
      <w:r w:rsidRPr="008B6647">
        <w:rPr>
          <w:b/>
          <w:bCs/>
          <w:highlight w:val="green"/>
        </w:rPr>
        <w:t>;&amp;</w:t>
      </w:r>
      <w:proofErr w:type="spellStart"/>
      <w:r w:rsidRPr="008B6647">
        <w:rPr>
          <w:b/>
          <w:bCs/>
          <w:highlight w:val="green"/>
        </w:rPr>
        <w:t>nbsp</w:t>
      </w:r>
      <w:proofErr w:type="spellEnd"/>
      <w:r w:rsidRPr="008B6647">
        <w:rPr>
          <w:b/>
          <w:bCs/>
          <w:highlight w:val="green"/>
        </w:rPr>
        <w:t>;&amp;</w:t>
      </w:r>
      <w:proofErr w:type="spellStart"/>
      <w:r w:rsidRPr="008B6647">
        <w:rPr>
          <w:b/>
          <w:bCs/>
          <w:highlight w:val="green"/>
        </w:rPr>
        <w:t>nbsp</w:t>
      </w:r>
      <w:proofErr w:type="spellEnd"/>
      <w:r w:rsidRPr="008B6647">
        <w:rPr>
          <w:b/>
          <w:bCs/>
          <w:highlight w:val="green"/>
        </w:rPr>
        <w:t>;&lt;/a&gt;&lt;</w:t>
      </w:r>
      <w:proofErr w:type="spellStart"/>
      <w:r w:rsidRPr="008B6647">
        <w:rPr>
          <w:b/>
          <w:bCs/>
          <w:highlight w:val="green"/>
        </w:rPr>
        <w:t>br</w:t>
      </w:r>
      <w:proofErr w:type="spellEnd"/>
      <w:r w:rsidRPr="008B6647">
        <w:rPr>
          <w:b/>
          <w:bCs/>
          <w:highlight w:val="green"/>
        </w:rPr>
        <w:t xml:space="preserve"> /&gt;&lt;</w:t>
      </w:r>
      <w:proofErr w:type="spellStart"/>
      <w:r w:rsidRPr="008B6647">
        <w:rPr>
          <w:b/>
          <w:bCs/>
          <w:highlight w:val="green"/>
        </w:rPr>
        <w:t>br</w:t>
      </w:r>
      <w:proofErr w:type="spellEnd"/>
      <w:r w:rsidRPr="008B6647">
        <w:rPr>
          <w:b/>
          <w:bCs/>
          <w:highlight w:val="green"/>
        </w:rPr>
        <w:t xml:space="preserve"> /&gt;&lt;</w:t>
      </w:r>
      <w:proofErr w:type="spellStart"/>
      <w:r w:rsidRPr="008B6647">
        <w:rPr>
          <w:b/>
          <w:bCs/>
          <w:highlight w:val="green"/>
        </w:rPr>
        <w:t>br</w:t>
      </w:r>
      <w:proofErr w:type="spellEnd"/>
      <w:r w:rsidRPr="008B6647">
        <w:rPr>
          <w:b/>
          <w:bCs/>
          <w:highlight w:val="green"/>
        </w:rPr>
        <w:t xml:space="preserve"> /&gt; </w:t>
      </w:r>
      <w:r w:rsidRPr="008B6647">
        <w:rPr>
          <w:highlight w:val="green"/>
        </w:rPr>
        <w:t xml:space="preserve">only </w:t>
      </w:r>
      <w:r w:rsidRPr="008B6647">
        <w:rPr>
          <w:b/>
          <w:bCs/>
          <w:highlight w:val="green"/>
        </w:rPr>
        <w:t xml:space="preserve">if there is a </w:t>
      </w:r>
      <w:proofErr w:type="spellStart"/>
      <w:r w:rsidRPr="008B6647">
        <w:rPr>
          <w:b/>
          <w:bCs/>
          <w:highlight w:val="green"/>
        </w:rPr>
        <w:t>successMessage</w:t>
      </w:r>
      <w:proofErr w:type="spellEnd"/>
      <w:r w:rsidRPr="008B6647">
        <w:rPr>
          <w:highlight w:val="green"/>
        </w:rPr>
        <w:t xml:space="preserve"> rendered with the view (this will be rendered </w:t>
      </w:r>
      <w:r w:rsidRPr="008B6647">
        <w:rPr>
          <w:b/>
          <w:bCs/>
          <w:highlight w:val="green"/>
        </w:rPr>
        <w:t>instead</w:t>
      </w:r>
      <w:r w:rsidRPr="008B6647">
        <w:rPr>
          <w:highlight w:val="green"/>
        </w:rPr>
        <w:t xml:space="preserve"> of the form.  </w:t>
      </w:r>
    </w:p>
    <w:p w14:paraId="0A46AFDA" w14:textId="77777777" w:rsidR="00597E62" w:rsidRDefault="00000000">
      <w:pPr>
        <w:pStyle w:val="Body"/>
        <w:numPr>
          <w:ilvl w:val="0"/>
          <w:numId w:val="23"/>
        </w:numPr>
        <w:spacing w:after="120"/>
        <w:rPr>
          <w:b/>
          <w:bCs/>
        </w:rPr>
      </w:pPr>
      <w:r w:rsidRPr="008B6647">
        <w:rPr>
          <w:highlight w:val="green"/>
        </w:rPr>
        <w:t xml:space="preserve">For layout guidelines/elements used to create the form, refer to the HTML code available here: </w:t>
      </w:r>
      <w:hyperlink r:id="rId10" w:history="1">
        <w:r w:rsidRPr="008B6647">
          <w:rPr>
            <w:rStyle w:val="Hyperlink2"/>
            <w:highlight w:val="green"/>
          </w:rPr>
          <w:t>https://web322-a6-sample.herokuapp.com/register</w:t>
        </w:r>
      </w:hyperlink>
      <w:r w:rsidRPr="008B6647">
        <w:rPr>
          <w:highlight w:val="green"/>
        </w:rPr>
        <w:t>. When complete, the form should look like this:</w:t>
      </w:r>
      <w:r>
        <w:br/>
      </w:r>
      <w:r>
        <w:rPr>
          <w:b/>
          <w:bCs/>
        </w:rPr>
        <w:br/>
      </w:r>
      <w:r>
        <w:rPr>
          <w:b/>
          <w:bCs/>
          <w:noProof/>
        </w:rPr>
        <w:drawing>
          <wp:inline distT="0" distB="0" distL="0" distR="0" wp14:anchorId="3D3AE1AB" wp14:editId="16F02A60">
            <wp:extent cx="4860026" cy="2430013"/>
            <wp:effectExtent l="0" t="0" r="0" b="0"/>
            <wp:docPr id="1073741826" name="officeArt object" descr="Picture 20"/>
            <wp:cNvGraphicFramePr/>
            <a:graphic xmlns:a="http://schemas.openxmlformats.org/drawingml/2006/main">
              <a:graphicData uri="http://schemas.openxmlformats.org/drawingml/2006/picture">
                <pic:pic xmlns:pic="http://schemas.openxmlformats.org/drawingml/2006/picture">
                  <pic:nvPicPr>
                    <pic:cNvPr id="1073741826" name="Picture 20" descr="Picture 20"/>
                    <pic:cNvPicPr>
                      <a:picLocks noChangeAspect="1"/>
                    </pic:cNvPicPr>
                  </pic:nvPicPr>
                  <pic:blipFill>
                    <a:blip r:embed="rId11"/>
                    <a:stretch>
                      <a:fillRect/>
                    </a:stretch>
                  </pic:blipFill>
                  <pic:spPr>
                    <a:xfrm>
                      <a:off x="0" y="0"/>
                      <a:ext cx="4860026" cy="2430013"/>
                    </a:xfrm>
                    <a:prstGeom prst="rect">
                      <a:avLst/>
                    </a:prstGeom>
                    <a:ln w="12700" cap="flat">
                      <a:noFill/>
                      <a:miter lim="400000"/>
                    </a:ln>
                    <a:effectLst/>
                  </pic:spPr>
                </pic:pic>
              </a:graphicData>
            </a:graphic>
          </wp:inline>
        </w:drawing>
      </w:r>
    </w:p>
    <w:p w14:paraId="54D4E35C" w14:textId="77777777" w:rsidR="00597E62" w:rsidRDefault="00000000">
      <w:pPr>
        <w:pStyle w:val="Heading3"/>
      </w:pPr>
      <w:proofErr w:type="spellStart"/>
      <w:r>
        <w:t>userHistory.hbs</w:t>
      </w:r>
      <w:proofErr w:type="spellEnd"/>
    </w:p>
    <w:p w14:paraId="06231DDC" w14:textId="77777777" w:rsidR="00597E62" w:rsidRDefault="00597E62">
      <w:pPr>
        <w:pStyle w:val="Body"/>
      </w:pPr>
    </w:p>
    <w:p w14:paraId="06C36FFE" w14:textId="77777777" w:rsidR="00C86270" w:rsidRPr="00C86270" w:rsidRDefault="00000000">
      <w:pPr>
        <w:pStyle w:val="ListParagraph"/>
        <w:numPr>
          <w:ilvl w:val="0"/>
          <w:numId w:val="25"/>
        </w:numPr>
        <w:spacing w:after="120"/>
      </w:pPr>
      <w:r w:rsidRPr="009A19FA">
        <w:rPr>
          <w:highlight w:val="green"/>
        </w:rPr>
        <w:t xml:space="preserve">This (new) view simply renders the following table using the globally available </w:t>
      </w:r>
      <w:proofErr w:type="spellStart"/>
      <w:r w:rsidRPr="009A19FA">
        <w:rPr>
          <w:b/>
          <w:bCs/>
          <w:highlight w:val="green"/>
        </w:rPr>
        <w:t>session.</w:t>
      </w:r>
      <w:proofErr w:type="gramStart"/>
      <w:r w:rsidRPr="009A19FA">
        <w:rPr>
          <w:b/>
          <w:bCs/>
          <w:highlight w:val="green"/>
        </w:rPr>
        <w:t>user.loginHistory</w:t>
      </w:r>
      <w:proofErr w:type="spellEnd"/>
      <w:proofErr w:type="gramEnd"/>
    </w:p>
    <w:p w14:paraId="0C3D47CF" w14:textId="13BAF7DC" w:rsidR="00597E62" w:rsidRDefault="00000000">
      <w:pPr>
        <w:pStyle w:val="ListParagraph"/>
        <w:numPr>
          <w:ilvl w:val="0"/>
          <w:numId w:val="25"/>
        </w:numPr>
        <w:spacing w:after="120"/>
      </w:pPr>
      <w:r w:rsidRPr="009A19FA">
        <w:rPr>
          <w:highlight w:val="green"/>
        </w:rPr>
        <w:t xml:space="preserve"> object</w:t>
      </w:r>
      <w:r>
        <w:br/>
      </w:r>
    </w:p>
    <w:tbl>
      <w:tblPr>
        <w:tblW w:w="9901"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40"/>
        <w:gridCol w:w="6561"/>
      </w:tblGrid>
      <w:tr w:rsidR="00597E62" w14:paraId="3296161C" w14:textId="77777777">
        <w:trPr>
          <w:trHeight w:val="221"/>
        </w:trPr>
        <w:tc>
          <w:tcPr>
            <w:tcW w:w="334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vAlign w:val="center"/>
          </w:tcPr>
          <w:p w14:paraId="25F87D3C" w14:textId="77777777" w:rsidR="00597E62" w:rsidRDefault="00000000">
            <w:pPr>
              <w:pStyle w:val="Body"/>
            </w:pPr>
            <w:r>
              <w:rPr>
                <w:b/>
                <w:bCs/>
                <w:color w:val="FFFFFF"/>
                <w:u w:color="FFFFFF"/>
              </w:rPr>
              <w:t>Column</w:t>
            </w:r>
          </w:p>
        </w:tc>
        <w:tc>
          <w:tcPr>
            <w:tcW w:w="6561"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vAlign w:val="center"/>
          </w:tcPr>
          <w:p w14:paraId="48E920A4" w14:textId="77777777" w:rsidR="00597E62" w:rsidRDefault="00000000">
            <w:pPr>
              <w:pStyle w:val="Body"/>
            </w:pPr>
            <w:r>
              <w:rPr>
                <w:b/>
                <w:bCs/>
                <w:color w:val="FFFFFF"/>
                <w:u w:color="FFFFFF"/>
              </w:rPr>
              <w:t>Value</w:t>
            </w:r>
          </w:p>
        </w:tc>
      </w:tr>
      <w:tr w:rsidR="00597E62" w14:paraId="1F5C6E37" w14:textId="77777777">
        <w:trPr>
          <w:trHeight w:val="22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DB048B" w14:textId="77777777" w:rsidR="00597E62" w:rsidRDefault="00000000">
            <w:pPr>
              <w:pStyle w:val="Body"/>
              <w:spacing w:before="120" w:after="120"/>
            </w:pPr>
            <w:r>
              <w:t>Login Date/Time</w:t>
            </w:r>
          </w:p>
        </w:tc>
        <w:tc>
          <w:tcPr>
            <w:tcW w:w="6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4A1033" w14:textId="77777777" w:rsidR="00597E62" w:rsidRDefault="00000000">
            <w:pPr>
              <w:pStyle w:val="Body"/>
              <w:spacing w:before="120" w:after="120"/>
            </w:pPr>
            <w:r>
              <w:t xml:space="preserve">This will be the </w:t>
            </w:r>
            <w:proofErr w:type="spellStart"/>
            <w:r>
              <w:rPr>
                <w:b/>
                <w:bCs/>
              </w:rPr>
              <w:t>dateTime</w:t>
            </w:r>
            <w:proofErr w:type="spellEnd"/>
            <w:r>
              <w:t xml:space="preserve"> value for the current </w:t>
            </w:r>
            <w:proofErr w:type="spellStart"/>
            <w:r>
              <w:rPr>
                <w:b/>
                <w:bCs/>
              </w:rPr>
              <w:t>loginHistory</w:t>
            </w:r>
            <w:proofErr w:type="spellEnd"/>
            <w:r>
              <w:t xml:space="preserve"> object</w:t>
            </w:r>
          </w:p>
        </w:tc>
      </w:tr>
      <w:tr w:rsidR="00597E62" w14:paraId="095F599E" w14:textId="77777777">
        <w:trPr>
          <w:trHeight w:val="221"/>
        </w:trPr>
        <w:tc>
          <w:tcPr>
            <w:tcW w:w="3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FCE6DC" w14:textId="77777777" w:rsidR="00597E62" w:rsidRDefault="00000000">
            <w:pPr>
              <w:pStyle w:val="Body"/>
              <w:spacing w:before="120" w:after="120"/>
            </w:pPr>
            <w:r>
              <w:t>Client Information</w:t>
            </w:r>
          </w:p>
        </w:tc>
        <w:tc>
          <w:tcPr>
            <w:tcW w:w="6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314635" w14:textId="77777777" w:rsidR="00597E62" w:rsidRDefault="00000000">
            <w:pPr>
              <w:pStyle w:val="Body"/>
              <w:spacing w:before="120" w:after="120"/>
            </w:pPr>
            <w:r>
              <w:t xml:space="preserve">This will be the </w:t>
            </w:r>
            <w:proofErr w:type="spellStart"/>
            <w:r>
              <w:rPr>
                <w:b/>
                <w:bCs/>
              </w:rPr>
              <w:t>userAgent</w:t>
            </w:r>
            <w:proofErr w:type="spellEnd"/>
            <w:r>
              <w:t xml:space="preserve"> value for the current </w:t>
            </w:r>
            <w:proofErr w:type="spellStart"/>
            <w:r>
              <w:rPr>
                <w:b/>
                <w:bCs/>
              </w:rPr>
              <w:t>loginHistory</w:t>
            </w:r>
            <w:proofErr w:type="spellEnd"/>
            <w:r>
              <w:t xml:space="preserve"> object</w:t>
            </w:r>
          </w:p>
        </w:tc>
      </w:tr>
    </w:tbl>
    <w:p w14:paraId="29FDA757" w14:textId="77777777" w:rsidR="00597E62" w:rsidRDefault="00597E62">
      <w:pPr>
        <w:pStyle w:val="ListParagraph"/>
        <w:widowControl w:val="0"/>
        <w:numPr>
          <w:ilvl w:val="0"/>
          <w:numId w:val="26"/>
        </w:numPr>
        <w:spacing w:after="120" w:line="240" w:lineRule="auto"/>
      </w:pPr>
    </w:p>
    <w:p w14:paraId="03097D24" w14:textId="77777777" w:rsidR="00597E62" w:rsidRDefault="00597E62">
      <w:pPr>
        <w:pStyle w:val="ListParagraph"/>
        <w:spacing w:after="120"/>
        <w:ind w:left="714"/>
      </w:pPr>
    </w:p>
    <w:p w14:paraId="1E127AF6" w14:textId="77777777" w:rsidR="00597E62" w:rsidRPr="009A19FA" w:rsidRDefault="00000000">
      <w:pPr>
        <w:pStyle w:val="ListParagraph"/>
        <w:numPr>
          <w:ilvl w:val="0"/>
          <w:numId w:val="25"/>
        </w:numPr>
        <w:spacing w:after="120"/>
        <w:rPr>
          <w:highlight w:val="green"/>
        </w:rPr>
      </w:pPr>
      <w:r w:rsidRPr="009A19FA">
        <w:rPr>
          <w:highlight w:val="green"/>
        </w:rPr>
        <w:t xml:space="preserve">Additionally, in the page title &lt;h2&gt;…&lt;/h2&gt; block, add the code to show the </w:t>
      </w:r>
      <w:proofErr w:type="spellStart"/>
      <w:r w:rsidRPr="009A19FA">
        <w:rPr>
          <w:b/>
          <w:bCs/>
          <w:highlight w:val="green"/>
        </w:rPr>
        <w:t>userName</w:t>
      </w:r>
      <w:proofErr w:type="spellEnd"/>
      <w:r w:rsidRPr="009A19FA">
        <w:rPr>
          <w:highlight w:val="green"/>
        </w:rPr>
        <w:t xml:space="preserve"> and </w:t>
      </w:r>
      <w:r w:rsidRPr="009A19FA">
        <w:rPr>
          <w:b/>
          <w:bCs/>
          <w:highlight w:val="green"/>
        </w:rPr>
        <w:t>email</w:t>
      </w:r>
      <w:r w:rsidRPr="009A19FA">
        <w:rPr>
          <w:highlight w:val="green"/>
        </w:rPr>
        <w:t xml:space="preserve"> properties of the logged in user (</w:t>
      </w:r>
      <w:proofErr w:type="spellStart"/>
      <w:r w:rsidRPr="009A19FA">
        <w:rPr>
          <w:b/>
          <w:bCs/>
          <w:highlight w:val="green"/>
        </w:rPr>
        <w:t>session.user</w:t>
      </w:r>
      <w:proofErr w:type="spellEnd"/>
      <w:r w:rsidRPr="009A19FA">
        <w:rPr>
          <w:highlight w:val="green"/>
        </w:rPr>
        <w:t xml:space="preserve">) in the following format: </w:t>
      </w:r>
      <w:proofErr w:type="spellStart"/>
      <w:r w:rsidRPr="009A19FA">
        <w:rPr>
          <w:b/>
          <w:bCs/>
          <w:highlight w:val="green"/>
        </w:rPr>
        <w:t>userName</w:t>
      </w:r>
      <w:proofErr w:type="spellEnd"/>
      <w:r w:rsidRPr="009A19FA">
        <w:rPr>
          <w:b/>
          <w:bCs/>
          <w:highlight w:val="green"/>
        </w:rPr>
        <w:t xml:space="preserve"> </w:t>
      </w:r>
      <w:proofErr w:type="gramStart"/>
      <w:r w:rsidRPr="009A19FA">
        <w:rPr>
          <w:b/>
          <w:bCs/>
          <w:highlight w:val="green"/>
        </w:rPr>
        <w:t>( email</w:t>
      </w:r>
      <w:proofErr w:type="gramEnd"/>
      <w:r w:rsidRPr="009A19FA">
        <w:rPr>
          <w:b/>
          <w:bCs/>
          <w:highlight w:val="green"/>
        </w:rPr>
        <w:t xml:space="preserve"> ) History</w:t>
      </w:r>
    </w:p>
    <w:p w14:paraId="460401A4" w14:textId="77777777" w:rsidR="00597E62" w:rsidRPr="009A19FA" w:rsidRDefault="00000000">
      <w:pPr>
        <w:pStyle w:val="ListParagraph"/>
        <w:numPr>
          <w:ilvl w:val="0"/>
          <w:numId w:val="28"/>
        </w:numPr>
        <w:spacing w:after="0"/>
        <w:rPr>
          <w:b/>
          <w:bCs/>
          <w:highlight w:val="green"/>
        </w:rPr>
      </w:pPr>
      <w:r w:rsidRPr="009A19FA">
        <w:rPr>
          <w:highlight w:val="green"/>
        </w:rPr>
        <w:t xml:space="preserve">For layout guidelines/elements used to create the table, first </w:t>
      </w:r>
      <w:r w:rsidRPr="009A19FA">
        <w:rPr>
          <w:b/>
          <w:bCs/>
          <w:highlight w:val="green"/>
        </w:rPr>
        <w:t>create an account to gain access</w:t>
      </w:r>
      <w:r w:rsidRPr="009A19FA">
        <w:rPr>
          <w:highlight w:val="green"/>
        </w:rPr>
        <w:t xml:space="preserve"> and refer to the HTML code available here: </w:t>
      </w:r>
      <w:hyperlink r:id="rId12" w:history="1">
        <w:r w:rsidRPr="009A19FA">
          <w:rPr>
            <w:rStyle w:val="Hyperlink2"/>
            <w:highlight w:val="green"/>
          </w:rPr>
          <w:t>https://web322-a6-sample.herokuapp.com/userHistory</w:t>
        </w:r>
      </w:hyperlink>
      <w:r w:rsidRPr="009A19FA">
        <w:rPr>
          <w:highlight w:val="green"/>
        </w:rPr>
        <w:t>.  When complete, the form should look like this:</w:t>
      </w:r>
      <w:r w:rsidRPr="009A19FA">
        <w:rPr>
          <w:highlight w:val="green"/>
        </w:rPr>
        <w:br/>
      </w:r>
    </w:p>
    <w:p w14:paraId="22BFCBFE" w14:textId="77777777" w:rsidR="00597E62" w:rsidRDefault="00000000">
      <w:pPr>
        <w:pStyle w:val="Body"/>
        <w:ind w:left="720"/>
        <w:rPr>
          <w:b/>
          <w:bCs/>
        </w:rPr>
      </w:pPr>
      <w:r>
        <w:rPr>
          <w:b/>
          <w:bCs/>
          <w:noProof/>
        </w:rPr>
        <w:lastRenderedPageBreak/>
        <w:drawing>
          <wp:inline distT="0" distB="0" distL="0" distR="0" wp14:anchorId="169662C5" wp14:editId="2257D465">
            <wp:extent cx="4688213" cy="1888066"/>
            <wp:effectExtent l="0" t="0" r="0" b="0"/>
            <wp:docPr id="1073741827" name="officeArt object" descr="Picture 21"/>
            <wp:cNvGraphicFramePr/>
            <a:graphic xmlns:a="http://schemas.openxmlformats.org/drawingml/2006/main">
              <a:graphicData uri="http://schemas.openxmlformats.org/drawingml/2006/picture">
                <pic:pic xmlns:pic="http://schemas.openxmlformats.org/drawingml/2006/picture">
                  <pic:nvPicPr>
                    <pic:cNvPr id="1073741827" name="Picture 21" descr="Picture 21"/>
                    <pic:cNvPicPr>
                      <a:picLocks noChangeAspect="1"/>
                    </pic:cNvPicPr>
                  </pic:nvPicPr>
                  <pic:blipFill>
                    <a:blip r:embed="rId13"/>
                    <a:stretch>
                      <a:fillRect/>
                    </a:stretch>
                  </pic:blipFill>
                  <pic:spPr>
                    <a:xfrm>
                      <a:off x="0" y="0"/>
                      <a:ext cx="4688213" cy="1888066"/>
                    </a:xfrm>
                    <a:prstGeom prst="rect">
                      <a:avLst/>
                    </a:prstGeom>
                    <a:ln w="12700" cap="flat">
                      <a:noFill/>
                      <a:miter lim="400000"/>
                    </a:ln>
                    <a:effectLst/>
                  </pic:spPr>
                </pic:pic>
              </a:graphicData>
            </a:graphic>
          </wp:inline>
        </w:drawing>
      </w:r>
    </w:p>
    <w:p w14:paraId="330199D4" w14:textId="77777777" w:rsidR="00597E62" w:rsidRDefault="00000000">
      <w:pPr>
        <w:pStyle w:val="Body"/>
        <w:spacing w:after="160" w:line="259" w:lineRule="auto"/>
      </w:pPr>
      <w:r>
        <w:rPr>
          <w:rFonts w:ascii="Arial Unicode MS" w:hAnsi="Arial Unicode MS"/>
        </w:rPr>
        <w:br w:type="page"/>
      </w:r>
    </w:p>
    <w:p w14:paraId="5F772996" w14:textId="77777777" w:rsidR="00597E62" w:rsidRDefault="00000000">
      <w:pPr>
        <w:pStyle w:val="Heading"/>
      </w:pPr>
      <w:r>
        <w:lastRenderedPageBreak/>
        <w:t>Part B - Hashing Passwords</w:t>
      </w:r>
    </w:p>
    <w:p w14:paraId="79835BF2" w14:textId="77777777" w:rsidR="00597E62" w:rsidRDefault="00000000">
      <w:pPr>
        <w:pStyle w:val="Body"/>
        <w:spacing w:after="240"/>
      </w:pPr>
      <w:r>
        <w:br/>
        <w:t>We will be using the "</w:t>
      </w:r>
      <w:proofErr w:type="spellStart"/>
      <w:r>
        <w:t>bcryptjs</w:t>
      </w:r>
      <w:proofErr w:type="spellEnd"/>
      <w:r>
        <w:t>" 3</w:t>
      </w:r>
      <w:r>
        <w:rPr>
          <w:vertAlign w:val="superscript"/>
        </w:rPr>
        <w:t>rd</w:t>
      </w:r>
      <w:r>
        <w:t xml:space="preserve"> party module, so we must go through the usual procedure to obtain it (and include it in our "auth-service.js" module).</w:t>
      </w:r>
    </w:p>
    <w:p w14:paraId="3F6B47CD" w14:textId="77777777" w:rsidR="00597E62" w:rsidRDefault="00000000">
      <w:pPr>
        <w:pStyle w:val="ListParagraph"/>
        <w:numPr>
          <w:ilvl w:val="0"/>
          <w:numId w:val="30"/>
        </w:numPr>
      </w:pPr>
      <w:r>
        <w:t xml:space="preserve">Open the integrated terminal and enter the command: </w:t>
      </w:r>
      <w:proofErr w:type="spellStart"/>
      <w:r>
        <w:rPr>
          <w:b/>
          <w:bCs/>
        </w:rPr>
        <w:t>npm</w:t>
      </w:r>
      <w:proofErr w:type="spellEnd"/>
      <w:r>
        <w:rPr>
          <w:b/>
          <w:bCs/>
        </w:rPr>
        <w:t xml:space="preserve"> install "</w:t>
      </w:r>
      <w:proofErr w:type="spellStart"/>
      <w:r>
        <w:rPr>
          <w:b/>
          <w:bCs/>
        </w:rPr>
        <w:t>bcryptjs</w:t>
      </w:r>
      <w:proofErr w:type="spellEnd"/>
      <w:r>
        <w:rPr>
          <w:b/>
          <w:bCs/>
        </w:rPr>
        <w:t>"</w:t>
      </w:r>
    </w:p>
    <w:p w14:paraId="11AE6B1A" w14:textId="77777777" w:rsidR="00597E62" w:rsidRDefault="00000000">
      <w:pPr>
        <w:pStyle w:val="ListParagraph"/>
        <w:numPr>
          <w:ilvl w:val="0"/>
          <w:numId w:val="30"/>
        </w:numPr>
      </w:pPr>
      <w:r>
        <w:t xml:space="preserve">At the top of your </w:t>
      </w:r>
      <w:r>
        <w:rPr>
          <w:b/>
          <w:bCs/>
        </w:rPr>
        <w:t>auth-service.js</w:t>
      </w:r>
      <w:r>
        <w:t xml:space="preserve"> file, add the line: </w:t>
      </w:r>
      <w:r>
        <w:rPr>
          <w:b/>
          <w:bCs/>
        </w:rPr>
        <w:t xml:space="preserve">const </w:t>
      </w:r>
      <w:proofErr w:type="spellStart"/>
      <w:r>
        <w:rPr>
          <w:b/>
          <w:bCs/>
        </w:rPr>
        <w:t>bcrypt</w:t>
      </w:r>
      <w:proofErr w:type="spellEnd"/>
      <w:r>
        <w:rPr>
          <w:b/>
          <w:bCs/>
        </w:rPr>
        <w:t xml:space="preserve"> = require('</w:t>
      </w:r>
      <w:proofErr w:type="spellStart"/>
      <w:r>
        <w:rPr>
          <w:b/>
          <w:bCs/>
        </w:rPr>
        <w:t>bcryptjs</w:t>
      </w:r>
      <w:proofErr w:type="spellEnd"/>
      <w:r>
        <w:rPr>
          <w:b/>
          <w:bCs/>
        </w:rPr>
        <w:t>'</w:t>
      </w:r>
      <w:proofErr w:type="gramStart"/>
      <w:r>
        <w:rPr>
          <w:b/>
          <w:bCs/>
        </w:rPr>
        <w:t>);</w:t>
      </w:r>
      <w:proofErr w:type="gramEnd"/>
    </w:p>
    <w:p w14:paraId="6B4F7FF0" w14:textId="77777777" w:rsidR="00597E62" w:rsidRDefault="00597E62">
      <w:pPr>
        <w:pStyle w:val="Body"/>
      </w:pPr>
    </w:p>
    <w:p w14:paraId="63EBFC91" w14:textId="77777777" w:rsidR="00597E62" w:rsidRDefault="00000000">
      <w:pPr>
        <w:pStyle w:val="Heading2"/>
        <w:spacing w:after="120"/>
      </w:pPr>
      <w:r w:rsidRPr="00084419">
        <w:rPr>
          <w:highlight w:val="green"/>
        </w:rPr>
        <w:t>Step 1: Clearing out the "Users" collection</w:t>
      </w:r>
    </w:p>
    <w:p w14:paraId="6F45338B" w14:textId="77777777" w:rsidR="00597E62" w:rsidRDefault="00000000">
      <w:pPr>
        <w:pStyle w:val="Body"/>
        <w:spacing w:after="240"/>
      </w:pPr>
      <w:r w:rsidRPr="009A19FA">
        <w:rPr>
          <w:highlight w:val="green"/>
        </w:rPr>
        <w:t>Since all our new users will have encrypted (hashed) password, we will need to remove all our existing test users.  This can be done easily by logging into your MongoDB Atlas account and clicking on the "collections" for your existing cluster.</w:t>
      </w:r>
      <w:r>
        <w:t xml:space="preserve"> </w:t>
      </w:r>
    </w:p>
    <w:p w14:paraId="4CD758C7" w14:textId="77777777" w:rsidR="00597E62" w:rsidRPr="00084419" w:rsidRDefault="00000000">
      <w:pPr>
        <w:pStyle w:val="ListParagraph"/>
        <w:numPr>
          <w:ilvl w:val="0"/>
          <w:numId w:val="32"/>
        </w:numPr>
        <w:rPr>
          <w:highlight w:val="green"/>
        </w:rPr>
      </w:pPr>
      <w:r w:rsidRPr="00084419">
        <w:rPr>
          <w:highlight w:val="green"/>
        </w:rPr>
        <w:t>You should now see a list of databases &amp; collections.  Simply hover over the collection that you wish to remove (</w:t>
      </w:r>
      <w:proofErr w:type="spellStart"/>
      <w:r w:rsidRPr="00084419">
        <w:rPr>
          <w:highlight w:val="green"/>
        </w:rPr>
        <w:t>ie</w:t>
      </w:r>
      <w:proofErr w:type="spellEnd"/>
      <w:r w:rsidRPr="00084419">
        <w:rPr>
          <w:highlight w:val="green"/>
        </w:rPr>
        <w:t xml:space="preserve">: </w:t>
      </w:r>
      <w:r w:rsidRPr="00084419">
        <w:rPr>
          <w:b/>
          <w:bCs/>
          <w:highlight w:val="green"/>
        </w:rPr>
        <w:t>users</w:t>
      </w:r>
      <w:r w:rsidRPr="00084419">
        <w:rPr>
          <w:highlight w:val="green"/>
        </w:rPr>
        <w:t xml:space="preserve">) and click the </w:t>
      </w:r>
      <w:r w:rsidRPr="00084419">
        <w:rPr>
          <w:b/>
          <w:bCs/>
          <w:highlight w:val="green"/>
        </w:rPr>
        <w:t>trash can icon</w:t>
      </w:r>
      <w:r w:rsidRPr="00084419">
        <w:rPr>
          <w:highlight w:val="green"/>
        </w:rPr>
        <w:t xml:space="preserve"> that appears.  </w:t>
      </w:r>
    </w:p>
    <w:p w14:paraId="7C7598BD" w14:textId="77777777" w:rsidR="00597E62" w:rsidRPr="00084419" w:rsidRDefault="00000000">
      <w:pPr>
        <w:pStyle w:val="ListParagraph"/>
        <w:numPr>
          <w:ilvl w:val="0"/>
          <w:numId w:val="32"/>
        </w:numPr>
        <w:spacing w:before="120"/>
        <w:rPr>
          <w:highlight w:val="green"/>
        </w:rPr>
      </w:pPr>
      <w:r w:rsidRPr="00084419">
        <w:rPr>
          <w:highlight w:val="green"/>
        </w:rPr>
        <w:t>Lastly, enter the name of the collection (</w:t>
      </w:r>
      <w:proofErr w:type="spellStart"/>
      <w:r w:rsidRPr="00084419">
        <w:rPr>
          <w:highlight w:val="green"/>
        </w:rPr>
        <w:t>ie</w:t>
      </w:r>
      <w:proofErr w:type="spellEnd"/>
      <w:r w:rsidRPr="00084419">
        <w:rPr>
          <w:highlight w:val="green"/>
        </w:rPr>
        <w:t>: users) in the confirmation dialog to drop the "users" collection</w:t>
      </w:r>
    </w:p>
    <w:p w14:paraId="467191AE" w14:textId="77777777" w:rsidR="00597E62" w:rsidRDefault="00597E62">
      <w:pPr>
        <w:pStyle w:val="Body"/>
        <w:spacing w:before="120"/>
      </w:pPr>
    </w:p>
    <w:p w14:paraId="0DEEA657" w14:textId="77777777" w:rsidR="00597E62" w:rsidRDefault="00000000">
      <w:pPr>
        <w:pStyle w:val="Heading2"/>
        <w:spacing w:after="120"/>
      </w:pPr>
      <w:r>
        <w:t xml:space="preserve">Step 2: Updating our auth-service.js functions to use </w:t>
      </w:r>
      <w:proofErr w:type="spellStart"/>
      <w:r>
        <w:t>bcrypt</w:t>
      </w:r>
      <w:proofErr w:type="spellEnd"/>
      <w:r>
        <w:t>:</w:t>
      </w:r>
    </w:p>
    <w:p w14:paraId="17702130" w14:textId="77777777" w:rsidR="00597E62" w:rsidRDefault="00000000">
      <w:pPr>
        <w:pStyle w:val="Body"/>
        <w:spacing w:after="240"/>
      </w:pPr>
      <w:r w:rsidRPr="00084419">
        <w:rPr>
          <w:highlight w:val="green"/>
        </w:rPr>
        <w:t xml:space="preserve">Now that we have the </w:t>
      </w:r>
      <w:proofErr w:type="spellStart"/>
      <w:r w:rsidRPr="00084419">
        <w:rPr>
          <w:highlight w:val="green"/>
        </w:rPr>
        <w:t>bcryptjs</w:t>
      </w:r>
      <w:proofErr w:type="spellEnd"/>
      <w:r w:rsidRPr="00084419">
        <w:rPr>
          <w:highlight w:val="green"/>
        </w:rPr>
        <w:t xml:space="preserve"> module included and our </w:t>
      </w:r>
      <w:proofErr w:type="gramStart"/>
      <w:r w:rsidRPr="00084419">
        <w:rPr>
          <w:highlight w:val="green"/>
        </w:rPr>
        <w:t>Users</w:t>
      </w:r>
      <w:proofErr w:type="gramEnd"/>
      <w:r w:rsidRPr="00084419">
        <w:rPr>
          <w:highlight w:val="green"/>
        </w:rPr>
        <w:t xml:space="preserve"> collection has been cleaned out, we can focus on updating the other two functions in our auth-service.js module.  We will be using </w:t>
      </w:r>
      <w:proofErr w:type="spellStart"/>
      <w:r w:rsidRPr="00084419">
        <w:rPr>
          <w:highlight w:val="green"/>
        </w:rPr>
        <w:t>bcrypt</w:t>
      </w:r>
      <w:proofErr w:type="spellEnd"/>
      <w:r w:rsidRPr="00084419">
        <w:rPr>
          <w:highlight w:val="green"/>
        </w:rPr>
        <w:t xml:space="preserve"> to encrypt (hash) passwords in</w:t>
      </w:r>
      <w:r>
        <w:t xml:space="preserve"> </w:t>
      </w:r>
      <w:proofErr w:type="spellStart"/>
      <w:r>
        <w:rPr>
          <w:b/>
          <w:bCs/>
        </w:rPr>
        <w:t>registerUser</w:t>
      </w:r>
      <w:proofErr w:type="spellEnd"/>
      <w:r>
        <w:rPr>
          <w:b/>
          <w:bCs/>
        </w:rPr>
        <w:t>(</w:t>
      </w:r>
      <w:proofErr w:type="spellStart"/>
      <w:r>
        <w:rPr>
          <w:b/>
          <w:bCs/>
        </w:rPr>
        <w:t>userData</w:t>
      </w:r>
      <w:proofErr w:type="spellEnd"/>
      <w:r>
        <w:rPr>
          <w:b/>
          <w:bCs/>
        </w:rPr>
        <w:t>)</w:t>
      </w:r>
      <w:r>
        <w:t xml:space="preserve"> and validate user passwords against the encrypted passwords in </w:t>
      </w:r>
      <w:proofErr w:type="spellStart"/>
      <w:r>
        <w:rPr>
          <w:b/>
          <w:bCs/>
        </w:rPr>
        <w:t>checkUser</w:t>
      </w:r>
      <w:proofErr w:type="spellEnd"/>
      <w:r>
        <w:rPr>
          <w:b/>
          <w:bCs/>
        </w:rPr>
        <w:t>(</w:t>
      </w:r>
      <w:proofErr w:type="spellStart"/>
      <w:r>
        <w:rPr>
          <w:b/>
          <w:bCs/>
        </w:rPr>
        <w:t>userData</w:t>
      </w:r>
      <w:proofErr w:type="spellEnd"/>
      <w:r>
        <w:rPr>
          <w:b/>
          <w:bCs/>
        </w:rPr>
        <w:t>):</w:t>
      </w:r>
      <w:r>
        <w:t xml:space="preserve"> </w:t>
      </w:r>
    </w:p>
    <w:p w14:paraId="43B5F026" w14:textId="77777777" w:rsidR="00597E62" w:rsidRDefault="00000000">
      <w:pPr>
        <w:pStyle w:val="Heading3"/>
        <w:spacing w:after="120"/>
        <w:rPr>
          <w:rFonts w:ascii="Calibri" w:eastAsia="Calibri" w:hAnsi="Calibri" w:cs="Calibri"/>
        </w:rPr>
      </w:pPr>
      <w:r>
        <w:rPr>
          <w:rFonts w:ascii="Calibri" w:hAnsi="Calibri"/>
        </w:rPr>
        <w:t xml:space="preserve">Updating </w:t>
      </w:r>
      <w:proofErr w:type="spellStart"/>
      <w:r>
        <w:rPr>
          <w:rFonts w:ascii="Calibri" w:hAnsi="Calibri"/>
        </w:rPr>
        <w:t>registerUser</w:t>
      </w:r>
      <w:proofErr w:type="spellEnd"/>
      <w:r>
        <w:rPr>
          <w:rFonts w:ascii="Calibri" w:hAnsi="Calibri"/>
        </w:rPr>
        <w:t>(</w:t>
      </w:r>
      <w:proofErr w:type="spellStart"/>
      <w:r>
        <w:rPr>
          <w:rFonts w:ascii="Calibri" w:hAnsi="Calibri"/>
        </w:rPr>
        <w:t>userData</w:t>
      </w:r>
      <w:proofErr w:type="spellEnd"/>
      <w:r>
        <w:rPr>
          <w:rFonts w:ascii="Calibri" w:hAnsi="Calibri"/>
        </w:rPr>
        <w:t>)</w:t>
      </w:r>
    </w:p>
    <w:p w14:paraId="35CAC71C" w14:textId="77777777" w:rsidR="00597E62" w:rsidRDefault="00000000">
      <w:pPr>
        <w:pStyle w:val="ListParagraph"/>
        <w:numPr>
          <w:ilvl w:val="0"/>
          <w:numId w:val="34"/>
        </w:numPr>
      </w:pPr>
      <w:r>
        <w:t>Recall from the Week 12 notes - to encrypt a value (</w:t>
      </w:r>
      <w:proofErr w:type="spellStart"/>
      <w:r>
        <w:t>ie</w:t>
      </w:r>
      <w:proofErr w:type="spellEnd"/>
      <w:r>
        <w:t>: "myPassword123"), we can use the following code:</w:t>
      </w:r>
    </w:p>
    <w:p w14:paraId="3F4546D4" w14:textId="77777777" w:rsidR="00597E62" w:rsidRDefault="00000000">
      <w:pPr>
        <w:pStyle w:val="ListParagraph"/>
        <w:rPr>
          <w:sz w:val="20"/>
          <w:szCs w:val="20"/>
        </w:rPr>
      </w:pPr>
      <w:proofErr w:type="spellStart"/>
      <w:proofErr w:type="gramStart"/>
      <w:r>
        <w:rPr>
          <w:sz w:val="20"/>
          <w:szCs w:val="20"/>
        </w:rPr>
        <w:t>bcrypt.hash</w:t>
      </w:r>
      <w:proofErr w:type="spellEnd"/>
      <w:proofErr w:type="gramEnd"/>
      <w:r>
        <w:rPr>
          <w:sz w:val="20"/>
          <w:szCs w:val="20"/>
        </w:rPr>
        <w:t>("myPassword123", 10).then(hash=&gt;{ // Hash the password using a Salt that was generated using 10 rounds</w:t>
      </w:r>
    </w:p>
    <w:p w14:paraId="5FBAFBB2" w14:textId="77777777" w:rsidR="00597E62" w:rsidRDefault="00000000">
      <w:pPr>
        <w:pStyle w:val="ListParagraph"/>
        <w:rPr>
          <w:sz w:val="20"/>
          <w:szCs w:val="20"/>
        </w:rPr>
      </w:pPr>
      <w:r>
        <w:rPr>
          <w:sz w:val="20"/>
          <w:szCs w:val="20"/>
        </w:rPr>
        <w:t xml:space="preserve">    // TODO: Store the resulting "hash" value in the DB</w:t>
      </w:r>
    </w:p>
    <w:p w14:paraId="2356BCD9" w14:textId="77777777" w:rsidR="00597E62" w:rsidRDefault="00000000">
      <w:pPr>
        <w:pStyle w:val="ListParagraph"/>
        <w:rPr>
          <w:sz w:val="20"/>
          <w:szCs w:val="20"/>
        </w:rPr>
      </w:pPr>
      <w:r>
        <w:rPr>
          <w:sz w:val="20"/>
          <w:szCs w:val="20"/>
        </w:rPr>
        <w:t>})</w:t>
      </w:r>
    </w:p>
    <w:p w14:paraId="51979ADC" w14:textId="77777777" w:rsidR="00597E62" w:rsidRDefault="00000000">
      <w:pPr>
        <w:pStyle w:val="ListParagraph"/>
        <w:rPr>
          <w:sz w:val="20"/>
          <w:szCs w:val="20"/>
        </w:rPr>
      </w:pPr>
      <w:proofErr w:type="gramStart"/>
      <w:r>
        <w:rPr>
          <w:sz w:val="20"/>
          <w:szCs w:val="20"/>
        </w:rPr>
        <w:t>.catch</w:t>
      </w:r>
      <w:proofErr w:type="gramEnd"/>
      <w:r>
        <w:rPr>
          <w:sz w:val="20"/>
          <w:szCs w:val="20"/>
        </w:rPr>
        <w:t>(err=&gt;{</w:t>
      </w:r>
    </w:p>
    <w:p w14:paraId="401CD572" w14:textId="77777777" w:rsidR="00597E62" w:rsidRDefault="00000000">
      <w:pPr>
        <w:pStyle w:val="ListParagraph"/>
        <w:rPr>
          <w:sz w:val="20"/>
          <w:szCs w:val="20"/>
        </w:rPr>
      </w:pPr>
      <w:r>
        <w:rPr>
          <w:sz w:val="20"/>
          <w:szCs w:val="20"/>
        </w:rPr>
        <w:t xml:space="preserve">    console.log(err); // Show any errors that occurred during the process</w:t>
      </w:r>
    </w:p>
    <w:p w14:paraId="2D3542FE" w14:textId="77777777" w:rsidR="00597E62" w:rsidRDefault="00000000">
      <w:pPr>
        <w:pStyle w:val="ListParagraph"/>
        <w:rPr>
          <w:sz w:val="20"/>
          <w:szCs w:val="20"/>
        </w:rPr>
      </w:pPr>
      <w:r>
        <w:rPr>
          <w:sz w:val="20"/>
          <w:szCs w:val="20"/>
        </w:rPr>
        <w:t>});</w:t>
      </w:r>
    </w:p>
    <w:p w14:paraId="6F57D62C" w14:textId="77777777" w:rsidR="00597E62" w:rsidRDefault="00597E62">
      <w:pPr>
        <w:pStyle w:val="ListParagraph"/>
      </w:pPr>
    </w:p>
    <w:p w14:paraId="17C05644" w14:textId="77777777" w:rsidR="00597E62" w:rsidRPr="00415E42" w:rsidRDefault="00000000">
      <w:pPr>
        <w:pStyle w:val="ListParagraph"/>
        <w:numPr>
          <w:ilvl w:val="0"/>
          <w:numId w:val="34"/>
        </w:numPr>
        <w:rPr>
          <w:highlight w:val="green"/>
        </w:rPr>
      </w:pPr>
      <w:r w:rsidRPr="00415E42">
        <w:rPr>
          <w:highlight w:val="green"/>
        </w:rPr>
        <w:t xml:space="preserve">Use the above code to </w:t>
      </w:r>
      <w:r w:rsidRPr="00415E42">
        <w:rPr>
          <w:b/>
          <w:bCs/>
          <w:highlight w:val="green"/>
        </w:rPr>
        <w:t>replace</w:t>
      </w:r>
      <w:r w:rsidRPr="00415E42">
        <w:rPr>
          <w:highlight w:val="green"/>
        </w:rPr>
        <w:t xml:space="preserve"> the user entered password (</w:t>
      </w:r>
      <w:proofErr w:type="spellStart"/>
      <w:r w:rsidRPr="00415E42">
        <w:rPr>
          <w:highlight w:val="green"/>
        </w:rPr>
        <w:t>ie</w:t>
      </w:r>
      <w:proofErr w:type="spellEnd"/>
      <w:r w:rsidRPr="00415E42">
        <w:rPr>
          <w:highlight w:val="green"/>
        </w:rPr>
        <w:t xml:space="preserve">: </w:t>
      </w:r>
      <w:proofErr w:type="spellStart"/>
      <w:r w:rsidRPr="00415E42">
        <w:rPr>
          <w:b/>
          <w:bCs/>
          <w:highlight w:val="green"/>
        </w:rPr>
        <w:t>userData.password</w:t>
      </w:r>
      <w:proofErr w:type="spellEnd"/>
      <w:r w:rsidRPr="00415E42">
        <w:rPr>
          <w:highlight w:val="green"/>
        </w:rPr>
        <w:t xml:space="preserve">) with its </w:t>
      </w:r>
      <w:r w:rsidRPr="00415E42">
        <w:rPr>
          <w:b/>
          <w:bCs/>
          <w:highlight w:val="green"/>
        </w:rPr>
        <w:t>hashed version</w:t>
      </w:r>
      <w:r w:rsidRPr="00415E42">
        <w:rPr>
          <w:highlight w:val="green"/>
        </w:rPr>
        <w:t xml:space="preserve"> (</w:t>
      </w:r>
      <w:proofErr w:type="spellStart"/>
      <w:r w:rsidRPr="00415E42">
        <w:rPr>
          <w:highlight w:val="green"/>
        </w:rPr>
        <w:t>ie</w:t>
      </w:r>
      <w:proofErr w:type="spellEnd"/>
      <w:r w:rsidRPr="00415E42">
        <w:rPr>
          <w:highlight w:val="green"/>
        </w:rPr>
        <w:t xml:space="preserve">: </w:t>
      </w:r>
      <w:r w:rsidRPr="00415E42">
        <w:rPr>
          <w:b/>
          <w:bCs/>
          <w:highlight w:val="green"/>
        </w:rPr>
        <w:t>hash</w:t>
      </w:r>
      <w:r w:rsidRPr="00415E42">
        <w:rPr>
          <w:highlight w:val="green"/>
        </w:rPr>
        <w:t xml:space="preserve">) </w:t>
      </w:r>
      <w:r w:rsidRPr="00415E42">
        <w:rPr>
          <w:b/>
          <w:bCs/>
          <w:highlight w:val="green"/>
        </w:rPr>
        <w:t>before</w:t>
      </w:r>
      <w:r w:rsidRPr="00415E42">
        <w:rPr>
          <w:highlight w:val="green"/>
        </w:rPr>
        <w:t xml:space="preserve"> continuing to save </w:t>
      </w:r>
      <w:proofErr w:type="spellStart"/>
      <w:r w:rsidRPr="00415E42">
        <w:rPr>
          <w:b/>
          <w:bCs/>
          <w:highlight w:val="green"/>
        </w:rPr>
        <w:t>userData</w:t>
      </w:r>
      <w:proofErr w:type="spellEnd"/>
      <w:r w:rsidRPr="00415E42">
        <w:rPr>
          <w:highlight w:val="green"/>
        </w:rPr>
        <w:t xml:space="preserve"> to the database and handling errors.</w:t>
      </w:r>
    </w:p>
    <w:p w14:paraId="48BA20FB" w14:textId="77777777" w:rsidR="00597E62" w:rsidRPr="00415E42" w:rsidRDefault="00000000">
      <w:pPr>
        <w:pStyle w:val="ListParagraph"/>
        <w:numPr>
          <w:ilvl w:val="0"/>
          <w:numId w:val="34"/>
        </w:numPr>
        <w:rPr>
          <w:highlight w:val="green"/>
        </w:rPr>
      </w:pPr>
      <w:r w:rsidRPr="00415E42">
        <w:rPr>
          <w:highlight w:val="green"/>
        </w:rPr>
        <w:t xml:space="preserve">If there was an error, </w:t>
      </w:r>
      <w:r w:rsidRPr="00415E42">
        <w:rPr>
          <w:b/>
          <w:bCs/>
          <w:highlight w:val="green"/>
        </w:rPr>
        <w:t>reject</w:t>
      </w:r>
      <w:r w:rsidRPr="00415E42">
        <w:rPr>
          <w:highlight w:val="green"/>
        </w:rPr>
        <w:t xml:space="preserve"> the </w:t>
      </w:r>
      <w:r w:rsidRPr="00415E42">
        <w:rPr>
          <w:b/>
          <w:bCs/>
          <w:highlight w:val="green"/>
        </w:rPr>
        <w:t>returned promise</w:t>
      </w:r>
      <w:r w:rsidRPr="00415E42">
        <w:rPr>
          <w:highlight w:val="green"/>
        </w:rPr>
        <w:t xml:space="preserve"> with the message "There was an error encrypting the password" and </w:t>
      </w:r>
      <w:r w:rsidRPr="00415E42">
        <w:rPr>
          <w:b/>
          <w:bCs/>
          <w:highlight w:val="green"/>
        </w:rPr>
        <w:t>do not</w:t>
      </w:r>
      <w:r w:rsidRPr="00415E42">
        <w:rPr>
          <w:highlight w:val="green"/>
        </w:rPr>
        <w:t xml:space="preserve"> attempt to save </w:t>
      </w:r>
      <w:proofErr w:type="spellStart"/>
      <w:r w:rsidRPr="00415E42">
        <w:rPr>
          <w:b/>
          <w:bCs/>
          <w:highlight w:val="green"/>
        </w:rPr>
        <w:t>userData</w:t>
      </w:r>
      <w:proofErr w:type="spellEnd"/>
      <w:r w:rsidRPr="00415E42">
        <w:rPr>
          <w:highlight w:val="green"/>
        </w:rPr>
        <w:t xml:space="preserve"> to the database.</w:t>
      </w:r>
    </w:p>
    <w:p w14:paraId="27901274" w14:textId="77777777" w:rsidR="00597E62" w:rsidRDefault="00000000">
      <w:pPr>
        <w:pStyle w:val="Body"/>
        <w:spacing w:after="160" w:line="259" w:lineRule="auto"/>
      </w:pPr>
      <w:r>
        <w:rPr>
          <w:rFonts w:ascii="Arial Unicode MS" w:hAnsi="Arial Unicode MS"/>
        </w:rPr>
        <w:br w:type="page"/>
      </w:r>
    </w:p>
    <w:p w14:paraId="5D20BABD" w14:textId="77777777" w:rsidR="00597E62" w:rsidRPr="001C5971" w:rsidRDefault="00000000">
      <w:pPr>
        <w:pStyle w:val="Heading3"/>
        <w:spacing w:after="120"/>
        <w:rPr>
          <w:rFonts w:ascii="Calibri" w:eastAsia="Calibri" w:hAnsi="Calibri" w:cs="Calibri"/>
          <w:highlight w:val="green"/>
        </w:rPr>
      </w:pPr>
      <w:r w:rsidRPr="001C5971">
        <w:rPr>
          <w:rFonts w:ascii="Calibri" w:hAnsi="Calibri"/>
          <w:highlight w:val="green"/>
        </w:rPr>
        <w:lastRenderedPageBreak/>
        <w:t xml:space="preserve">Updating </w:t>
      </w:r>
      <w:proofErr w:type="spellStart"/>
      <w:r w:rsidRPr="001C5971">
        <w:rPr>
          <w:rFonts w:ascii="Calibri" w:hAnsi="Calibri"/>
          <w:highlight w:val="green"/>
        </w:rPr>
        <w:t>checkUser</w:t>
      </w:r>
      <w:proofErr w:type="spellEnd"/>
      <w:r w:rsidRPr="001C5971">
        <w:rPr>
          <w:rFonts w:ascii="Calibri" w:hAnsi="Calibri"/>
          <w:highlight w:val="green"/>
        </w:rPr>
        <w:t>(</w:t>
      </w:r>
      <w:proofErr w:type="spellStart"/>
      <w:r w:rsidRPr="001C5971">
        <w:rPr>
          <w:rFonts w:ascii="Calibri" w:hAnsi="Calibri"/>
          <w:highlight w:val="green"/>
        </w:rPr>
        <w:t>userData</w:t>
      </w:r>
      <w:proofErr w:type="spellEnd"/>
      <w:r w:rsidRPr="001C5971">
        <w:rPr>
          <w:rFonts w:ascii="Calibri" w:hAnsi="Calibri"/>
          <w:highlight w:val="green"/>
        </w:rPr>
        <w:t>)</w:t>
      </w:r>
    </w:p>
    <w:p w14:paraId="4BA8D341" w14:textId="77777777" w:rsidR="00597E62" w:rsidRPr="001C5971" w:rsidRDefault="00000000">
      <w:pPr>
        <w:pStyle w:val="ListParagraph"/>
        <w:numPr>
          <w:ilvl w:val="0"/>
          <w:numId w:val="36"/>
        </w:numPr>
        <w:rPr>
          <w:highlight w:val="green"/>
        </w:rPr>
      </w:pPr>
      <w:r w:rsidRPr="001C5971">
        <w:rPr>
          <w:highlight w:val="green"/>
        </w:rPr>
        <w:t>Recall from the Week 12 notes - to compare an encrypted (hashed) value (</w:t>
      </w:r>
      <w:proofErr w:type="spellStart"/>
      <w:r w:rsidRPr="001C5971">
        <w:rPr>
          <w:highlight w:val="green"/>
        </w:rPr>
        <w:t>ie</w:t>
      </w:r>
      <w:proofErr w:type="spellEnd"/>
      <w:r w:rsidRPr="001C5971">
        <w:rPr>
          <w:highlight w:val="green"/>
        </w:rPr>
        <w:t xml:space="preserve">: </w:t>
      </w:r>
      <w:r w:rsidRPr="001C5971">
        <w:rPr>
          <w:b/>
          <w:bCs/>
          <w:highlight w:val="green"/>
        </w:rPr>
        <w:t>hash</w:t>
      </w:r>
      <w:r w:rsidRPr="001C5971">
        <w:rPr>
          <w:highlight w:val="green"/>
        </w:rPr>
        <w:t>) with a plain text value (</w:t>
      </w:r>
      <w:proofErr w:type="spellStart"/>
      <w:r w:rsidRPr="001C5971">
        <w:rPr>
          <w:highlight w:val="green"/>
        </w:rPr>
        <w:t>ie</w:t>
      </w:r>
      <w:proofErr w:type="spellEnd"/>
      <w:r w:rsidRPr="001C5971">
        <w:rPr>
          <w:highlight w:val="green"/>
        </w:rPr>
        <w:t>: "</w:t>
      </w:r>
      <w:r w:rsidRPr="001C5971">
        <w:rPr>
          <w:b/>
          <w:bCs/>
          <w:highlight w:val="green"/>
        </w:rPr>
        <w:t>myPassword123</w:t>
      </w:r>
      <w:r w:rsidRPr="001C5971">
        <w:rPr>
          <w:highlight w:val="green"/>
        </w:rPr>
        <w:t xml:space="preserve">", we can use the following code: </w:t>
      </w:r>
    </w:p>
    <w:p w14:paraId="26BD425A" w14:textId="77777777" w:rsidR="00597E62" w:rsidRPr="001C5971" w:rsidRDefault="00000000">
      <w:pPr>
        <w:pStyle w:val="ListParagraph"/>
        <w:rPr>
          <w:highlight w:val="green"/>
        </w:rPr>
      </w:pPr>
      <w:proofErr w:type="spellStart"/>
      <w:proofErr w:type="gramStart"/>
      <w:r w:rsidRPr="001C5971">
        <w:rPr>
          <w:highlight w:val="green"/>
        </w:rPr>
        <w:t>bcrypt.compare</w:t>
      </w:r>
      <w:proofErr w:type="spellEnd"/>
      <w:proofErr w:type="gramEnd"/>
      <w:r w:rsidRPr="001C5971">
        <w:rPr>
          <w:highlight w:val="green"/>
        </w:rPr>
        <w:t>("myPassword123", hash).then((result) =&gt; {</w:t>
      </w:r>
    </w:p>
    <w:p w14:paraId="45A73316" w14:textId="77777777" w:rsidR="00597E62" w:rsidRPr="001C5971" w:rsidRDefault="00000000">
      <w:pPr>
        <w:pStyle w:val="ListParagraph"/>
        <w:rPr>
          <w:highlight w:val="green"/>
        </w:rPr>
      </w:pPr>
      <w:r w:rsidRPr="001C5971">
        <w:rPr>
          <w:highlight w:val="green"/>
        </w:rPr>
        <w:t xml:space="preserve">   // result === true if it matches and result === false if it does not match</w:t>
      </w:r>
    </w:p>
    <w:p w14:paraId="3A5FBC44" w14:textId="77777777" w:rsidR="00597E62" w:rsidRPr="001C5971" w:rsidRDefault="00000000">
      <w:pPr>
        <w:pStyle w:val="ListParagraph"/>
        <w:rPr>
          <w:highlight w:val="green"/>
        </w:rPr>
      </w:pPr>
      <w:r w:rsidRPr="001C5971">
        <w:rPr>
          <w:highlight w:val="green"/>
        </w:rPr>
        <w:t>});</w:t>
      </w:r>
      <w:r w:rsidRPr="001C5971">
        <w:rPr>
          <w:highlight w:val="green"/>
        </w:rPr>
        <w:br/>
      </w:r>
    </w:p>
    <w:p w14:paraId="05C65E6A" w14:textId="77777777" w:rsidR="00597E62" w:rsidRPr="001C5971" w:rsidRDefault="00000000">
      <w:pPr>
        <w:pStyle w:val="ListParagraph"/>
        <w:numPr>
          <w:ilvl w:val="0"/>
          <w:numId w:val="36"/>
        </w:numPr>
        <w:rPr>
          <w:highlight w:val="green"/>
        </w:rPr>
      </w:pPr>
      <w:r w:rsidRPr="001C5971">
        <w:rPr>
          <w:highlight w:val="green"/>
        </w:rPr>
        <w:t xml:space="preserve">Use the above code to </w:t>
      </w:r>
      <w:r w:rsidRPr="001C5971">
        <w:rPr>
          <w:b/>
          <w:bCs/>
          <w:highlight w:val="green"/>
        </w:rPr>
        <w:t xml:space="preserve">verify </w:t>
      </w:r>
      <w:r w:rsidRPr="001C5971">
        <w:rPr>
          <w:highlight w:val="green"/>
        </w:rPr>
        <w:t>if the user entered password (</w:t>
      </w:r>
      <w:proofErr w:type="spellStart"/>
      <w:r w:rsidRPr="001C5971">
        <w:rPr>
          <w:highlight w:val="green"/>
        </w:rPr>
        <w:t>ie</w:t>
      </w:r>
      <w:proofErr w:type="spellEnd"/>
      <w:r w:rsidRPr="001C5971">
        <w:rPr>
          <w:highlight w:val="green"/>
        </w:rPr>
        <w:t xml:space="preserve">: </w:t>
      </w:r>
      <w:proofErr w:type="spellStart"/>
      <w:r w:rsidRPr="001C5971">
        <w:rPr>
          <w:b/>
          <w:bCs/>
          <w:highlight w:val="green"/>
        </w:rPr>
        <w:t>userData.password</w:t>
      </w:r>
      <w:proofErr w:type="spellEnd"/>
      <w:r w:rsidRPr="001C5971">
        <w:rPr>
          <w:highlight w:val="green"/>
        </w:rPr>
        <w:t>) matches the hashed version for the requested user (</w:t>
      </w:r>
      <w:proofErr w:type="spellStart"/>
      <w:r w:rsidRPr="001C5971">
        <w:rPr>
          <w:b/>
          <w:bCs/>
          <w:highlight w:val="green"/>
        </w:rPr>
        <w:t>userData.userName</w:t>
      </w:r>
      <w:proofErr w:type="spellEnd"/>
      <w:r w:rsidRPr="001C5971">
        <w:rPr>
          <w:highlight w:val="green"/>
        </w:rPr>
        <w:t>) in the database (</w:t>
      </w:r>
      <w:proofErr w:type="spellStart"/>
      <w:r w:rsidRPr="001C5971">
        <w:rPr>
          <w:highlight w:val="green"/>
        </w:rPr>
        <w:t>ie</w:t>
      </w:r>
      <w:proofErr w:type="spellEnd"/>
      <w:r w:rsidRPr="001C5971">
        <w:rPr>
          <w:highlight w:val="green"/>
        </w:rPr>
        <w:t xml:space="preserve">: </w:t>
      </w:r>
      <w:r w:rsidRPr="001C5971">
        <w:rPr>
          <w:b/>
          <w:bCs/>
          <w:highlight w:val="green"/>
        </w:rPr>
        <w:t>instead</w:t>
      </w:r>
      <w:r w:rsidRPr="001C5971">
        <w:rPr>
          <w:highlight w:val="green"/>
        </w:rPr>
        <w:t xml:space="preserve"> of simply comparing </w:t>
      </w:r>
      <w:proofErr w:type="gramStart"/>
      <w:r w:rsidRPr="001C5971">
        <w:rPr>
          <w:highlight w:val="green"/>
        </w:rPr>
        <w:t>users[</w:t>
      </w:r>
      <w:proofErr w:type="gramEnd"/>
      <w:r w:rsidRPr="001C5971">
        <w:rPr>
          <w:highlight w:val="green"/>
        </w:rPr>
        <w:t xml:space="preserve">0].password == </w:t>
      </w:r>
      <w:proofErr w:type="spellStart"/>
      <w:r w:rsidRPr="001C5971">
        <w:rPr>
          <w:highlight w:val="green"/>
        </w:rPr>
        <w:t>userData.password</w:t>
      </w:r>
      <w:proofErr w:type="spellEnd"/>
      <w:r w:rsidRPr="001C5971">
        <w:rPr>
          <w:highlight w:val="green"/>
        </w:rPr>
        <w:t xml:space="preserve"> as this will no longer work.  The </w:t>
      </w:r>
      <w:r w:rsidRPr="001C5971">
        <w:rPr>
          <w:b/>
          <w:bCs/>
          <w:highlight w:val="green"/>
        </w:rPr>
        <w:t>compare</w:t>
      </w:r>
      <w:r w:rsidRPr="001C5971">
        <w:rPr>
          <w:highlight w:val="green"/>
        </w:rPr>
        <w:t xml:space="preserve"> method must be used to compare the hashed value from the database to </w:t>
      </w:r>
      <w:proofErr w:type="spellStart"/>
      <w:r w:rsidRPr="001C5971">
        <w:rPr>
          <w:highlight w:val="green"/>
        </w:rPr>
        <w:t>userData.password</w:t>
      </w:r>
      <w:proofErr w:type="spellEnd"/>
      <w:r w:rsidRPr="001C5971">
        <w:rPr>
          <w:highlight w:val="green"/>
        </w:rPr>
        <w:t>)</w:t>
      </w:r>
    </w:p>
    <w:p w14:paraId="2620B697" w14:textId="77777777" w:rsidR="00597E62" w:rsidRDefault="00000000">
      <w:pPr>
        <w:pStyle w:val="Body"/>
      </w:pPr>
      <w:r w:rsidRPr="001C5971">
        <w:rPr>
          <w:highlight w:val="green"/>
        </w:rPr>
        <w:t>If the passwords do not match (</w:t>
      </w:r>
      <w:proofErr w:type="spellStart"/>
      <w:r w:rsidRPr="001C5971">
        <w:rPr>
          <w:highlight w:val="green"/>
        </w:rPr>
        <w:t>ie</w:t>
      </w:r>
      <w:proofErr w:type="spellEnd"/>
      <w:r w:rsidRPr="001C5971">
        <w:rPr>
          <w:highlight w:val="green"/>
        </w:rPr>
        <w:t xml:space="preserve">: </w:t>
      </w:r>
      <w:r w:rsidRPr="001C5971">
        <w:rPr>
          <w:b/>
          <w:bCs/>
          <w:highlight w:val="green"/>
        </w:rPr>
        <w:t>result === false</w:t>
      </w:r>
      <w:r w:rsidRPr="001C5971">
        <w:rPr>
          <w:highlight w:val="green"/>
        </w:rPr>
        <w:t xml:space="preserve">) </w:t>
      </w:r>
      <w:r w:rsidRPr="001C5971">
        <w:rPr>
          <w:b/>
          <w:bCs/>
          <w:highlight w:val="green"/>
        </w:rPr>
        <w:t>reject</w:t>
      </w:r>
      <w:r w:rsidRPr="001C5971">
        <w:rPr>
          <w:highlight w:val="green"/>
        </w:rPr>
        <w:t xml:space="preserve"> the returned promise with the message "Incorrect Password for user: </w:t>
      </w:r>
      <w:proofErr w:type="spellStart"/>
      <w:r w:rsidRPr="001C5971">
        <w:rPr>
          <w:b/>
          <w:bCs/>
          <w:i/>
          <w:iCs/>
          <w:highlight w:val="green"/>
        </w:rPr>
        <w:t>userName</w:t>
      </w:r>
      <w:proofErr w:type="spellEnd"/>
      <w:r w:rsidRPr="001C5971">
        <w:rPr>
          <w:highlight w:val="green"/>
        </w:rPr>
        <w:t xml:space="preserve">" where </w:t>
      </w:r>
      <w:proofErr w:type="spellStart"/>
      <w:r w:rsidRPr="001C5971">
        <w:rPr>
          <w:b/>
          <w:bCs/>
          <w:i/>
          <w:iCs/>
          <w:highlight w:val="green"/>
        </w:rPr>
        <w:t>userName</w:t>
      </w:r>
      <w:proofErr w:type="spellEnd"/>
      <w:r w:rsidRPr="001C5971">
        <w:rPr>
          <w:highlight w:val="green"/>
        </w:rPr>
        <w:t xml:space="preserve"> is the </w:t>
      </w:r>
      <w:proofErr w:type="spellStart"/>
      <w:r w:rsidRPr="001C5971">
        <w:rPr>
          <w:b/>
          <w:bCs/>
          <w:highlight w:val="green"/>
        </w:rPr>
        <w:t>userData.userName</w:t>
      </w:r>
      <w:proofErr w:type="spellEnd"/>
      <w:r w:rsidRPr="001C5971">
        <w:rPr>
          <w:highlight w:val="green"/>
        </w:rPr>
        <w:t xml:space="preserve"> value</w:t>
      </w:r>
    </w:p>
    <w:p w14:paraId="50098D88" w14:textId="77777777" w:rsidR="00597E62" w:rsidRDefault="00597E62">
      <w:pPr>
        <w:pStyle w:val="Body"/>
      </w:pPr>
    </w:p>
    <w:p w14:paraId="1987699C" w14:textId="77777777" w:rsidR="00597E62" w:rsidRDefault="00597E62">
      <w:pPr>
        <w:pStyle w:val="Body"/>
      </w:pPr>
    </w:p>
    <w:p w14:paraId="7AEB38EB" w14:textId="77777777" w:rsidR="00597E62" w:rsidRDefault="00000000">
      <w:pPr>
        <w:pStyle w:val="Heading2"/>
      </w:pPr>
      <w:proofErr w:type="spellStart"/>
      <w:r>
        <w:rPr>
          <w:lang w:val="fr-FR"/>
        </w:rPr>
        <w:t>Sample</w:t>
      </w:r>
      <w:proofErr w:type="spellEnd"/>
      <w:r>
        <w:rPr>
          <w:lang w:val="fr-FR"/>
        </w:rPr>
        <w:t xml:space="preserve"> Solution</w:t>
      </w:r>
    </w:p>
    <w:p w14:paraId="2CF398DE" w14:textId="77777777" w:rsidR="00597E62" w:rsidRDefault="00000000">
      <w:pPr>
        <w:pStyle w:val="Body"/>
      </w:pPr>
      <w:r>
        <w:t xml:space="preserve">To see a completed version of this app running, visit: </w:t>
      </w:r>
      <w:hyperlink r:id="rId14" w:history="1">
        <w:r>
          <w:rPr>
            <w:rStyle w:val="Hyperlink0"/>
          </w:rPr>
          <w:t>https://web322-a6-sample.herokuapp.com</w:t>
        </w:r>
      </w:hyperlink>
      <w:r>
        <w:t xml:space="preserve"> </w:t>
      </w:r>
      <w:r>
        <w:br/>
      </w:r>
    </w:p>
    <w:p w14:paraId="183C3C1E" w14:textId="77777777" w:rsidR="00597E62" w:rsidRDefault="00597E62">
      <w:pPr>
        <w:pStyle w:val="Body"/>
      </w:pPr>
    </w:p>
    <w:p w14:paraId="59DAF89A" w14:textId="77777777" w:rsidR="00597E62" w:rsidRDefault="00000000">
      <w:pPr>
        <w:pStyle w:val="Heading2"/>
        <w:spacing w:after="120"/>
      </w:pPr>
      <w:r>
        <w:t>Assignment Submission:</w:t>
      </w:r>
    </w:p>
    <w:p w14:paraId="40802481" w14:textId="77777777" w:rsidR="00597E62" w:rsidRDefault="00000000">
      <w:pPr>
        <w:pStyle w:val="ListParagraph"/>
        <w:numPr>
          <w:ilvl w:val="0"/>
          <w:numId w:val="38"/>
        </w:numPr>
      </w:pPr>
      <w:r>
        <w:t>Add the following declaration at the top of your server.js file:</w:t>
      </w:r>
    </w:p>
    <w:p w14:paraId="0F054CAC" w14:textId="77777777" w:rsidR="00597E62" w:rsidRDefault="00000000">
      <w:pPr>
        <w:pStyle w:val="Body"/>
        <w:ind w:left="720"/>
      </w:pPr>
      <w:r>
        <w:t>/*********************************************************************************</w:t>
      </w:r>
      <w:r>
        <w:br/>
      </w:r>
      <w:r>
        <w:rPr>
          <w:lang w:val="de-DE"/>
        </w:rPr>
        <w:t xml:space="preserve">*  WEB322 </w:t>
      </w:r>
      <w:r>
        <w:t>– Assignment 06</w:t>
      </w:r>
      <w:r>
        <w:br/>
        <w:t>*  I declare that this assignment is my own work in accordance with Seneca  Academic Policy.  No part of this</w:t>
      </w:r>
      <w:r>
        <w:br/>
        <w:t xml:space="preserve">*  assignment has been copied manually or electronically from any other source (including web sites) or </w:t>
      </w:r>
      <w:r>
        <w:br/>
        <w:t>*  distributed to other students.</w:t>
      </w:r>
      <w:r>
        <w:br/>
        <w:t xml:space="preserve">* </w:t>
      </w:r>
      <w:r>
        <w:br/>
        <w:t>*  Name: ______________________ Student ID: ______________ Date: ________________</w:t>
      </w:r>
      <w:r>
        <w:br/>
        <w:t>*</w:t>
      </w:r>
      <w:r>
        <w:br/>
        <w:t>*  Online (Heroku) Link: ________________________________________________________</w:t>
      </w:r>
      <w:r>
        <w:br/>
        <w:t>*</w:t>
      </w:r>
      <w:r>
        <w:br/>
        <w:t xml:space="preserve">********************************************************************************/ </w:t>
      </w:r>
    </w:p>
    <w:p w14:paraId="595B13DC" w14:textId="77777777" w:rsidR="00597E62" w:rsidRDefault="00000000">
      <w:pPr>
        <w:pStyle w:val="ListParagraph"/>
        <w:numPr>
          <w:ilvl w:val="0"/>
          <w:numId w:val="39"/>
        </w:numPr>
        <w:rPr>
          <w:sz w:val="24"/>
          <w:szCs w:val="24"/>
        </w:rPr>
      </w:pPr>
      <w:r>
        <w:rPr>
          <w:sz w:val="24"/>
          <w:szCs w:val="24"/>
        </w:rPr>
        <w:t>Publish your application on Heroku &amp; test to ensure correctness</w:t>
      </w:r>
    </w:p>
    <w:p w14:paraId="1615D3AA" w14:textId="77777777" w:rsidR="00597E62" w:rsidRDefault="00000000">
      <w:pPr>
        <w:pStyle w:val="ListParagraph"/>
        <w:numPr>
          <w:ilvl w:val="0"/>
          <w:numId w:val="39"/>
        </w:numPr>
        <w:rPr>
          <w:sz w:val="24"/>
          <w:szCs w:val="24"/>
        </w:rPr>
      </w:pPr>
      <w:r>
        <w:rPr>
          <w:sz w:val="24"/>
          <w:szCs w:val="24"/>
        </w:rPr>
        <w:t xml:space="preserve">Compress your web322-app folder and Submit your file to </w:t>
      </w:r>
      <w:proofErr w:type="spellStart"/>
      <w:proofErr w:type="gramStart"/>
      <w:r>
        <w:rPr>
          <w:sz w:val="24"/>
          <w:szCs w:val="24"/>
        </w:rPr>
        <w:t>My.Seneca</w:t>
      </w:r>
      <w:proofErr w:type="spellEnd"/>
      <w:proofErr w:type="gramEnd"/>
      <w:r>
        <w:rPr>
          <w:sz w:val="24"/>
          <w:szCs w:val="24"/>
        </w:rPr>
        <w:t xml:space="preserve"> under </w:t>
      </w:r>
      <w:r>
        <w:rPr>
          <w:b/>
          <w:bCs/>
          <w:sz w:val="24"/>
          <w:szCs w:val="24"/>
        </w:rPr>
        <w:t>Assignments</w:t>
      </w:r>
      <w:r>
        <w:rPr>
          <w:sz w:val="24"/>
          <w:szCs w:val="24"/>
        </w:rPr>
        <w:t xml:space="preserve"> -&gt; </w:t>
      </w:r>
      <w:r>
        <w:rPr>
          <w:b/>
          <w:bCs/>
          <w:sz w:val="24"/>
          <w:szCs w:val="24"/>
        </w:rPr>
        <w:t>Assignment</w:t>
      </w:r>
      <w:r>
        <w:rPr>
          <w:sz w:val="24"/>
          <w:szCs w:val="24"/>
        </w:rPr>
        <w:t xml:space="preserve"> 6</w:t>
      </w:r>
    </w:p>
    <w:p w14:paraId="5E65D415" w14:textId="77777777" w:rsidR="00597E62" w:rsidRDefault="00000000">
      <w:pPr>
        <w:pStyle w:val="Heading2"/>
        <w:spacing w:after="120"/>
      </w:pPr>
      <w:r>
        <w:t>Important Note:</w:t>
      </w:r>
    </w:p>
    <w:p w14:paraId="038613BB" w14:textId="77777777" w:rsidR="00597E62" w:rsidRDefault="00000000">
      <w:pPr>
        <w:pStyle w:val="ListParagraph"/>
        <w:numPr>
          <w:ilvl w:val="0"/>
          <w:numId w:val="41"/>
        </w:numPr>
        <w:spacing w:after="120" w:line="240" w:lineRule="auto"/>
        <w:rPr>
          <w:sz w:val="24"/>
          <w:szCs w:val="24"/>
        </w:rPr>
      </w:pPr>
      <w:r>
        <w:rPr>
          <w:sz w:val="24"/>
          <w:szCs w:val="24"/>
        </w:rPr>
        <w:t xml:space="preserve">If the assignment will not run (using "node server.js") due to an error, the assignment will receive a </w:t>
      </w:r>
      <w:r>
        <w:rPr>
          <w:b/>
          <w:bCs/>
          <w:sz w:val="24"/>
          <w:szCs w:val="24"/>
        </w:rPr>
        <w:t>grade of zero (0).</w:t>
      </w:r>
    </w:p>
    <w:p w14:paraId="49AFA834" w14:textId="77777777" w:rsidR="00597E62" w:rsidRDefault="00000000">
      <w:pPr>
        <w:pStyle w:val="ListParagraph"/>
        <w:numPr>
          <w:ilvl w:val="0"/>
          <w:numId w:val="42"/>
        </w:numPr>
        <w:spacing w:after="120"/>
      </w:pPr>
      <w:r>
        <w:rPr>
          <w:b/>
          <w:bCs/>
        </w:rPr>
        <w:t>NO LATE SUBMISSIONS</w:t>
      </w:r>
      <w:r>
        <w:t xml:space="preserve"> for assignments. Late assignment submissions will not be accepted and will receive a </w:t>
      </w:r>
      <w:r>
        <w:rPr>
          <w:b/>
          <w:bCs/>
        </w:rPr>
        <w:t>grade of zero (0)</w:t>
      </w:r>
      <w:r>
        <w:t>.</w:t>
      </w:r>
    </w:p>
    <w:p w14:paraId="72D4A05D" w14:textId="77777777" w:rsidR="00597E62" w:rsidRDefault="00000000">
      <w:pPr>
        <w:pStyle w:val="ListParagraph"/>
        <w:numPr>
          <w:ilvl w:val="0"/>
          <w:numId w:val="42"/>
        </w:numPr>
        <w:spacing w:after="120"/>
      </w:pPr>
      <w:r>
        <w:lastRenderedPageBreak/>
        <w:t xml:space="preserve">After the end (11:59PM) of the due date, the assignment submission link on </w:t>
      </w:r>
      <w:proofErr w:type="spellStart"/>
      <w:proofErr w:type="gramStart"/>
      <w:r>
        <w:t>My.Seneca</w:t>
      </w:r>
      <w:proofErr w:type="spellEnd"/>
      <w:proofErr w:type="gramEnd"/>
      <w:r>
        <w:t xml:space="preserve"> will no longer be available.</w:t>
      </w:r>
    </w:p>
    <w:sectPr w:rsidR="00597E62">
      <w:headerReference w:type="default" r:id="rId15"/>
      <w:footerReference w:type="default" r:id="rId1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AE818" w14:textId="77777777" w:rsidR="004D41B2" w:rsidRDefault="004D41B2">
      <w:r>
        <w:separator/>
      </w:r>
    </w:p>
  </w:endnote>
  <w:endnote w:type="continuationSeparator" w:id="0">
    <w:p w14:paraId="31FF1B14" w14:textId="77777777" w:rsidR="004D41B2" w:rsidRDefault="004D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46E3" w14:textId="77777777" w:rsidR="00597E62" w:rsidRDefault="00597E6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ADFE" w14:textId="77777777" w:rsidR="004D41B2" w:rsidRDefault="004D41B2">
      <w:r>
        <w:separator/>
      </w:r>
    </w:p>
  </w:footnote>
  <w:footnote w:type="continuationSeparator" w:id="0">
    <w:p w14:paraId="43966ACC" w14:textId="77777777" w:rsidR="004D41B2" w:rsidRDefault="004D4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4A91" w14:textId="77777777" w:rsidR="00597E62" w:rsidRDefault="00597E6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71F"/>
    <w:multiLevelType w:val="hybridMultilevel"/>
    <w:tmpl w:val="858CB2A0"/>
    <w:numStyleLink w:val="ImportedStyle13"/>
  </w:abstractNum>
  <w:abstractNum w:abstractNumId="1" w15:restartNumberingAfterBreak="0">
    <w:nsid w:val="1216137C"/>
    <w:multiLevelType w:val="hybridMultilevel"/>
    <w:tmpl w:val="5EE28A20"/>
    <w:styleLink w:val="ImportedStyle1"/>
    <w:lvl w:ilvl="0" w:tplc="7CE0240C">
      <w:start w:val="1"/>
      <w:numFmt w:val="bullet"/>
      <w:lvlText w:val="·"/>
      <w:lvlJc w:val="left"/>
      <w:pPr>
        <w:ind w:left="72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0B452D8">
      <w:start w:val="1"/>
      <w:numFmt w:val="bullet"/>
      <w:lvlText w:val="o"/>
      <w:lvlJc w:val="left"/>
      <w:pPr>
        <w:ind w:left="144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B6E4F4">
      <w:start w:val="1"/>
      <w:numFmt w:val="bullet"/>
      <w:lvlText w:val="▪"/>
      <w:lvlJc w:val="left"/>
      <w:pPr>
        <w:ind w:left="216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489124">
      <w:start w:val="1"/>
      <w:numFmt w:val="bullet"/>
      <w:lvlText w:val="·"/>
      <w:lvlJc w:val="left"/>
      <w:pPr>
        <w:ind w:left="288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045330">
      <w:start w:val="1"/>
      <w:numFmt w:val="bullet"/>
      <w:lvlText w:val="o"/>
      <w:lvlJc w:val="left"/>
      <w:pPr>
        <w:ind w:left="360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58839E">
      <w:start w:val="1"/>
      <w:numFmt w:val="bullet"/>
      <w:lvlText w:val="▪"/>
      <w:lvlJc w:val="left"/>
      <w:pPr>
        <w:ind w:left="432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04B30C">
      <w:start w:val="1"/>
      <w:numFmt w:val="bullet"/>
      <w:lvlText w:val="·"/>
      <w:lvlJc w:val="left"/>
      <w:pPr>
        <w:ind w:left="504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A2276">
      <w:start w:val="1"/>
      <w:numFmt w:val="bullet"/>
      <w:lvlText w:val="o"/>
      <w:lvlJc w:val="left"/>
      <w:pPr>
        <w:ind w:left="576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36F242">
      <w:start w:val="1"/>
      <w:numFmt w:val="bullet"/>
      <w:lvlText w:val="▪"/>
      <w:lvlJc w:val="left"/>
      <w:pPr>
        <w:ind w:left="648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5FA59BA"/>
    <w:multiLevelType w:val="hybridMultilevel"/>
    <w:tmpl w:val="563ED9D2"/>
    <w:numStyleLink w:val="ImportedStyle5"/>
  </w:abstractNum>
  <w:abstractNum w:abstractNumId="3" w15:restartNumberingAfterBreak="0">
    <w:nsid w:val="1D126293"/>
    <w:multiLevelType w:val="hybridMultilevel"/>
    <w:tmpl w:val="E486ABCC"/>
    <w:styleLink w:val="ImportedStyle12"/>
    <w:lvl w:ilvl="0" w:tplc="58C26E1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2A45B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7AE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A01A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726B0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CAD1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9835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5C5D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17AE3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5EA33BD"/>
    <w:multiLevelType w:val="hybridMultilevel"/>
    <w:tmpl w:val="5EE28A20"/>
    <w:numStyleLink w:val="ImportedStyle1"/>
  </w:abstractNum>
  <w:abstractNum w:abstractNumId="5" w15:restartNumberingAfterBreak="0">
    <w:nsid w:val="2C127B53"/>
    <w:multiLevelType w:val="hybridMultilevel"/>
    <w:tmpl w:val="C8BAFE62"/>
    <w:styleLink w:val="ImportedStyle11"/>
    <w:lvl w:ilvl="0" w:tplc="A79CADA6">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78CD82">
      <w:start w:val="1"/>
      <w:numFmt w:val="bullet"/>
      <w:lvlText w:val="·"/>
      <w:lvlJc w:val="left"/>
      <w:pPr>
        <w:ind w:left="107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85AD09C">
      <w:start w:val="1"/>
      <w:numFmt w:val="bullet"/>
      <w:lvlText w:val="·"/>
      <w:lvlJc w:val="left"/>
      <w:pPr>
        <w:ind w:left="179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A5488F6">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AE2B800">
      <w:start w:val="1"/>
      <w:numFmt w:val="bullet"/>
      <w:lvlText w:val="·"/>
      <w:lvlJc w:val="left"/>
      <w:pPr>
        <w:ind w:left="323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F1672BA">
      <w:start w:val="1"/>
      <w:numFmt w:val="bullet"/>
      <w:lvlText w:val="·"/>
      <w:lvlJc w:val="left"/>
      <w:pPr>
        <w:ind w:left="395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ADC9F38">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F0A0E0">
      <w:start w:val="1"/>
      <w:numFmt w:val="bullet"/>
      <w:lvlText w:val="·"/>
      <w:lvlJc w:val="left"/>
      <w:pPr>
        <w:ind w:left="539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910E49A">
      <w:start w:val="1"/>
      <w:numFmt w:val="bullet"/>
      <w:lvlText w:val="·"/>
      <w:lvlJc w:val="left"/>
      <w:pPr>
        <w:ind w:left="611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E8A2DAC"/>
    <w:multiLevelType w:val="hybridMultilevel"/>
    <w:tmpl w:val="C8945B92"/>
    <w:styleLink w:val="ImportedStyle7"/>
    <w:lvl w:ilvl="0" w:tplc="7ED07F08">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D42F03C">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F2A282">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145442">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EBE9BD8">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7ACCA6">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B1CEB00">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8CC256">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A4ADCC">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2BF1432"/>
    <w:multiLevelType w:val="hybridMultilevel"/>
    <w:tmpl w:val="1012F570"/>
    <w:styleLink w:val="ImportedStyle6"/>
    <w:lvl w:ilvl="0" w:tplc="56D22C68">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C6E98E">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A06DBF6">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745790">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0692AE">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0A119C">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862BF8">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10247AC">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FE4364">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C03576"/>
    <w:multiLevelType w:val="hybridMultilevel"/>
    <w:tmpl w:val="563ED9D2"/>
    <w:styleLink w:val="ImportedStyle5"/>
    <w:lvl w:ilvl="0" w:tplc="DB46A7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2248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E8B4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EA026A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C44DA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2063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D6A2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7A3D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C04A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E190BC3"/>
    <w:multiLevelType w:val="hybridMultilevel"/>
    <w:tmpl w:val="C8BAFE62"/>
    <w:numStyleLink w:val="ImportedStyle11"/>
  </w:abstractNum>
  <w:abstractNum w:abstractNumId="10" w15:restartNumberingAfterBreak="0">
    <w:nsid w:val="44257EE9"/>
    <w:multiLevelType w:val="hybridMultilevel"/>
    <w:tmpl w:val="1012F570"/>
    <w:numStyleLink w:val="ImportedStyle6"/>
  </w:abstractNum>
  <w:abstractNum w:abstractNumId="11" w15:restartNumberingAfterBreak="0">
    <w:nsid w:val="458D74D5"/>
    <w:multiLevelType w:val="hybridMultilevel"/>
    <w:tmpl w:val="5308D488"/>
    <w:numStyleLink w:val="ImportedStyle2"/>
  </w:abstractNum>
  <w:abstractNum w:abstractNumId="12" w15:restartNumberingAfterBreak="0">
    <w:nsid w:val="478F757E"/>
    <w:multiLevelType w:val="hybridMultilevel"/>
    <w:tmpl w:val="77DEF520"/>
    <w:numStyleLink w:val="ImportedStyle10"/>
  </w:abstractNum>
  <w:abstractNum w:abstractNumId="13" w15:restartNumberingAfterBreak="0">
    <w:nsid w:val="4DCD0555"/>
    <w:multiLevelType w:val="hybridMultilevel"/>
    <w:tmpl w:val="9E5CB0F4"/>
    <w:numStyleLink w:val="ImportedStyle20"/>
  </w:abstractNum>
  <w:abstractNum w:abstractNumId="14" w15:restartNumberingAfterBreak="0">
    <w:nsid w:val="54691A64"/>
    <w:multiLevelType w:val="hybridMultilevel"/>
    <w:tmpl w:val="418E7382"/>
    <w:styleLink w:val="ImportedStyle4"/>
    <w:lvl w:ilvl="0" w:tplc="DA5A36A6">
      <w:start w:val="1"/>
      <w:numFmt w:val="decimal"/>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F454CA8A">
      <w:start w:val="1"/>
      <w:numFmt w:val="decimal"/>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A5D6B5F8">
      <w:start w:val="1"/>
      <w:numFmt w:val="decimal"/>
      <w:lvlText w:val="%3."/>
      <w:lvlJc w:val="left"/>
      <w:pPr>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3" w:tplc="846A56A0">
      <w:start w:val="1"/>
      <w:numFmt w:val="decimal"/>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BF54A91C">
      <w:start w:val="1"/>
      <w:numFmt w:val="decimal"/>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32B83FDC">
      <w:start w:val="1"/>
      <w:numFmt w:val="decimal"/>
      <w:lvlText w:val="%6."/>
      <w:lvlJc w:val="left"/>
      <w:pPr>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 w:ilvl="6" w:tplc="3DC8827E">
      <w:start w:val="1"/>
      <w:numFmt w:val="decimal"/>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98C8AF82">
      <w:start w:val="1"/>
      <w:numFmt w:val="decimal"/>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9828C398">
      <w:start w:val="1"/>
      <w:numFmt w:val="decimal"/>
      <w:lvlText w:val="%9."/>
      <w:lvlJc w:val="left"/>
      <w:pPr>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7605597"/>
    <w:multiLevelType w:val="hybridMultilevel"/>
    <w:tmpl w:val="4E2426F8"/>
    <w:numStyleLink w:val="ImportedStyle8"/>
  </w:abstractNum>
  <w:abstractNum w:abstractNumId="16" w15:restartNumberingAfterBreak="0">
    <w:nsid w:val="5BD40C37"/>
    <w:multiLevelType w:val="hybridMultilevel"/>
    <w:tmpl w:val="E486ABCC"/>
    <w:numStyleLink w:val="ImportedStyle12"/>
  </w:abstractNum>
  <w:abstractNum w:abstractNumId="17" w15:restartNumberingAfterBreak="0">
    <w:nsid w:val="5D2F13F7"/>
    <w:multiLevelType w:val="hybridMultilevel"/>
    <w:tmpl w:val="5308D488"/>
    <w:styleLink w:val="ImportedStyle2"/>
    <w:lvl w:ilvl="0" w:tplc="EB607394">
      <w:start w:val="1"/>
      <w:numFmt w:val="decimal"/>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7FCE8328">
      <w:start w:val="1"/>
      <w:numFmt w:val="decimal"/>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FD76662A">
      <w:start w:val="1"/>
      <w:numFmt w:val="decimal"/>
      <w:lvlText w:val="%3."/>
      <w:lvlJc w:val="left"/>
      <w:pPr>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3" w:tplc="F2648782">
      <w:start w:val="1"/>
      <w:numFmt w:val="decimal"/>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2E6EC292">
      <w:start w:val="1"/>
      <w:numFmt w:val="decimal"/>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D758F45A">
      <w:start w:val="1"/>
      <w:numFmt w:val="decimal"/>
      <w:lvlText w:val="%6."/>
      <w:lvlJc w:val="left"/>
      <w:pPr>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 w:ilvl="6" w:tplc="C7FEE9F0">
      <w:start w:val="1"/>
      <w:numFmt w:val="decimal"/>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52C4795E">
      <w:start w:val="1"/>
      <w:numFmt w:val="decimal"/>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9A2CF52C">
      <w:start w:val="1"/>
      <w:numFmt w:val="decimal"/>
      <w:lvlText w:val="%9."/>
      <w:lvlJc w:val="left"/>
      <w:pPr>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FBF7F08"/>
    <w:multiLevelType w:val="hybridMultilevel"/>
    <w:tmpl w:val="77DEF520"/>
    <w:styleLink w:val="ImportedStyle10"/>
    <w:lvl w:ilvl="0" w:tplc="7A4C1D80">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E874A2">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5091E6">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AE8E84">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AA8BB6">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1087D4">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44B39A">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8C4C72">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B601BC">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4851BF3"/>
    <w:multiLevelType w:val="hybridMultilevel"/>
    <w:tmpl w:val="C8945B92"/>
    <w:numStyleLink w:val="ImportedStyle7"/>
  </w:abstractNum>
  <w:abstractNum w:abstractNumId="20" w15:restartNumberingAfterBreak="0">
    <w:nsid w:val="64CD6570"/>
    <w:multiLevelType w:val="hybridMultilevel"/>
    <w:tmpl w:val="7F987886"/>
    <w:styleLink w:val="ImportedStyle3"/>
    <w:lvl w:ilvl="0" w:tplc="37BA34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9E7272">
      <w:start w:val="1"/>
      <w:numFmt w:val="bullet"/>
      <w:lvlText w:val="o"/>
      <w:lvlJc w:val="left"/>
      <w:pPr>
        <w:ind w:left="144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20EBD5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E088CC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4CB78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E363DD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4E29AE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A62A54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E2277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C787340"/>
    <w:multiLevelType w:val="hybridMultilevel"/>
    <w:tmpl w:val="6BFC3884"/>
    <w:styleLink w:val="ImportedStyle9"/>
    <w:lvl w:ilvl="0" w:tplc="7610E978">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909C9E">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5A93DE">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00CF76">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0A63506">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EC5AF6">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1E1A14">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AE45EA">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A47752">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D2E5F68"/>
    <w:multiLevelType w:val="hybridMultilevel"/>
    <w:tmpl w:val="418E7382"/>
    <w:numStyleLink w:val="ImportedStyle4"/>
  </w:abstractNum>
  <w:abstractNum w:abstractNumId="23" w15:restartNumberingAfterBreak="0">
    <w:nsid w:val="73FE2597"/>
    <w:multiLevelType w:val="hybridMultilevel"/>
    <w:tmpl w:val="9E5CB0F4"/>
    <w:styleLink w:val="ImportedStyle20"/>
    <w:lvl w:ilvl="0" w:tplc="05FE61CE">
      <w:start w:val="1"/>
      <w:numFmt w:val="bullet"/>
      <w:lvlText w:val="o"/>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D60DB5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12828F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99E439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C5E738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6E20D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6C8FA2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D983D6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5BA5F3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53D7C95"/>
    <w:multiLevelType w:val="hybridMultilevel"/>
    <w:tmpl w:val="858CB2A0"/>
    <w:styleLink w:val="ImportedStyle13"/>
    <w:lvl w:ilvl="0" w:tplc="4B7AD788">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9CB09A">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FE08C4">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82A680">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1048E0">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80C2EFC">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A8BABA">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061900">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F5A719C">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82D3551"/>
    <w:multiLevelType w:val="hybridMultilevel"/>
    <w:tmpl w:val="4E2426F8"/>
    <w:styleLink w:val="ImportedStyle8"/>
    <w:lvl w:ilvl="0" w:tplc="782A80A0">
      <w:start w:val="1"/>
      <w:numFmt w:val="decimal"/>
      <w:suff w:val="nothing"/>
      <w:lvlText w:val="%1."/>
      <w:lvlJc w:val="left"/>
      <w:pPr>
        <w:ind w:left="567"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DBA8430C">
      <w:start w:val="1"/>
      <w:numFmt w:val="lowerLetter"/>
      <w:suff w:val="nothing"/>
      <w:lvlText w:val="%2."/>
      <w:lvlJc w:val="left"/>
      <w:pPr>
        <w:ind w:left="1287"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91D28862">
      <w:start w:val="1"/>
      <w:numFmt w:val="lowerRoman"/>
      <w:lvlText w:val="%3."/>
      <w:lvlJc w:val="left"/>
      <w:pPr>
        <w:ind w:left="2007" w:hanging="227"/>
      </w:pPr>
      <w:rPr>
        <w:rFonts w:hAnsi="Arial Unicode MS"/>
        <w:caps w:val="0"/>
        <w:smallCaps w:val="0"/>
        <w:strike w:val="0"/>
        <w:dstrike w:val="0"/>
        <w:outline w:val="0"/>
        <w:emboss w:val="0"/>
        <w:imprint w:val="0"/>
        <w:spacing w:val="0"/>
        <w:w w:val="100"/>
        <w:kern w:val="0"/>
        <w:position w:val="0"/>
        <w:highlight w:val="none"/>
        <w:vertAlign w:val="baseline"/>
      </w:rPr>
    </w:lvl>
    <w:lvl w:ilvl="3" w:tplc="88CEE86E">
      <w:start w:val="1"/>
      <w:numFmt w:val="decimal"/>
      <w:suff w:val="nothing"/>
      <w:lvlText w:val="%4."/>
      <w:lvlJc w:val="left"/>
      <w:pPr>
        <w:ind w:left="2727"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5D08951C">
      <w:start w:val="1"/>
      <w:numFmt w:val="lowerLetter"/>
      <w:suff w:val="nothing"/>
      <w:lvlText w:val="%5."/>
      <w:lvlJc w:val="left"/>
      <w:pPr>
        <w:ind w:left="3447"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FA6EE912">
      <w:start w:val="1"/>
      <w:numFmt w:val="lowerRoman"/>
      <w:lvlText w:val="%6."/>
      <w:lvlJc w:val="left"/>
      <w:pPr>
        <w:ind w:left="4167" w:hanging="227"/>
      </w:pPr>
      <w:rPr>
        <w:rFonts w:hAnsi="Arial Unicode MS"/>
        <w:caps w:val="0"/>
        <w:smallCaps w:val="0"/>
        <w:strike w:val="0"/>
        <w:dstrike w:val="0"/>
        <w:outline w:val="0"/>
        <w:emboss w:val="0"/>
        <w:imprint w:val="0"/>
        <w:spacing w:val="0"/>
        <w:w w:val="100"/>
        <w:kern w:val="0"/>
        <w:position w:val="0"/>
        <w:highlight w:val="none"/>
        <w:vertAlign w:val="baseline"/>
      </w:rPr>
    </w:lvl>
    <w:lvl w:ilvl="6" w:tplc="E5D004AE">
      <w:start w:val="1"/>
      <w:numFmt w:val="decimal"/>
      <w:suff w:val="nothing"/>
      <w:lvlText w:val="%7."/>
      <w:lvlJc w:val="left"/>
      <w:pPr>
        <w:ind w:left="4887"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CDD03FA4">
      <w:start w:val="1"/>
      <w:numFmt w:val="lowerLetter"/>
      <w:suff w:val="nothing"/>
      <w:lvlText w:val="%8."/>
      <w:lvlJc w:val="left"/>
      <w:pPr>
        <w:ind w:left="5607"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E9389D86">
      <w:start w:val="1"/>
      <w:numFmt w:val="lowerRoman"/>
      <w:lvlText w:val="%9."/>
      <w:lvlJc w:val="left"/>
      <w:pPr>
        <w:ind w:left="6327" w:hanging="2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91E56EF"/>
    <w:multiLevelType w:val="hybridMultilevel"/>
    <w:tmpl w:val="6BFC3884"/>
    <w:numStyleLink w:val="ImportedStyle9"/>
  </w:abstractNum>
  <w:abstractNum w:abstractNumId="27" w15:restartNumberingAfterBreak="0">
    <w:nsid w:val="7AEC75E5"/>
    <w:multiLevelType w:val="hybridMultilevel"/>
    <w:tmpl w:val="7F987886"/>
    <w:numStyleLink w:val="ImportedStyle3"/>
  </w:abstractNum>
  <w:num w:numId="1" w16cid:durableId="958222737">
    <w:abstractNumId w:val="1"/>
  </w:num>
  <w:num w:numId="2" w16cid:durableId="1877692250">
    <w:abstractNumId w:val="4"/>
  </w:num>
  <w:num w:numId="3" w16cid:durableId="1711568372">
    <w:abstractNumId w:val="17"/>
  </w:num>
  <w:num w:numId="4" w16cid:durableId="363024750">
    <w:abstractNumId w:val="11"/>
  </w:num>
  <w:num w:numId="5" w16cid:durableId="84036903">
    <w:abstractNumId w:val="11"/>
    <w:lvlOverride w:ilvl="0">
      <w:lvl w:ilvl="0" w:tplc="D7B2743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28C261A">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8476F0">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F2E113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A267756">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BEEAFA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64570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B29D06">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E8DFA4">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845361869">
    <w:abstractNumId w:val="11"/>
    <w:lvlOverride w:ilvl="0">
      <w:lvl w:ilvl="0" w:tplc="D7B27436">
        <w:start w:val="1"/>
        <w:numFmt w:val="decimal"/>
        <w:lvlText w:val="%1."/>
        <w:lvlJc w:val="left"/>
        <w:pPr>
          <w:tabs>
            <w:tab w:val="num" w:pos="720"/>
          </w:tabs>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28C261A">
        <w:start w:val="1"/>
        <w:numFmt w:val="decimal"/>
        <w:lvlText w:val="%2."/>
        <w:lvlJc w:val="left"/>
        <w:pPr>
          <w:tabs>
            <w:tab w:val="num" w:pos="108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8476F0">
        <w:start w:val="1"/>
        <w:numFmt w:val="decimal"/>
        <w:lvlText w:val="%3."/>
        <w:lvlJc w:val="left"/>
        <w:pPr>
          <w:tabs>
            <w:tab w:val="num" w:pos="180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F2E1132">
        <w:start w:val="1"/>
        <w:numFmt w:val="decimal"/>
        <w:lvlText w:val="%4."/>
        <w:lvlJc w:val="left"/>
        <w:pPr>
          <w:tabs>
            <w:tab w:val="num" w:pos="25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A267756">
        <w:start w:val="1"/>
        <w:numFmt w:val="decimal"/>
        <w:lvlText w:val="%5."/>
        <w:lvlJc w:val="left"/>
        <w:pPr>
          <w:tabs>
            <w:tab w:val="num" w:pos="324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BEEAFAA">
        <w:start w:val="1"/>
        <w:numFmt w:val="decimal"/>
        <w:lvlText w:val="%6."/>
        <w:lvlJc w:val="left"/>
        <w:pPr>
          <w:tabs>
            <w:tab w:val="num" w:pos="3960"/>
          </w:tabs>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64570A">
        <w:start w:val="1"/>
        <w:numFmt w:val="decimal"/>
        <w:lvlText w:val="%7."/>
        <w:lvlJc w:val="left"/>
        <w:pPr>
          <w:tabs>
            <w:tab w:val="num" w:pos="4680"/>
          </w:tabs>
          <w:ind w:left="54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B29D06">
        <w:start w:val="1"/>
        <w:numFmt w:val="decimal"/>
        <w:lvlText w:val="%8."/>
        <w:lvlJc w:val="left"/>
        <w:pPr>
          <w:tabs>
            <w:tab w:val="num" w:pos="5400"/>
          </w:tabs>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E8DFA4">
        <w:start w:val="1"/>
        <w:numFmt w:val="decimal"/>
        <w:lvlText w:val="%9."/>
        <w:lvlJc w:val="left"/>
        <w:pPr>
          <w:tabs>
            <w:tab w:val="num" w:pos="6120"/>
          </w:tabs>
          <w:ind w:left="68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011956125">
    <w:abstractNumId w:val="11"/>
    <w:lvlOverride w:ilvl="0">
      <w:startOverride w:val="6"/>
      <w:lvl w:ilvl="0" w:tplc="D7B27436">
        <w:start w:val="6"/>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28C261A">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8476F0">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F2E113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A267756">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BEEAFA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64570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6B29D06">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5E8DFA4">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263726873">
    <w:abstractNumId w:val="23"/>
  </w:num>
  <w:num w:numId="9" w16cid:durableId="221060320">
    <w:abstractNumId w:val="13"/>
  </w:num>
  <w:num w:numId="10" w16cid:durableId="1870559809">
    <w:abstractNumId w:val="20"/>
  </w:num>
  <w:num w:numId="11" w16cid:durableId="144668361">
    <w:abstractNumId w:val="27"/>
  </w:num>
  <w:num w:numId="12" w16cid:durableId="2051105585">
    <w:abstractNumId w:val="27"/>
    <w:lvlOverride w:ilvl="0">
      <w:lvl w:ilvl="0" w:tplc="4A4CC9FA">
        <w:start w:val="1"/>
        <w:numFmt w:val="bullet"/>
        <w:lvlText w:val="·"/>
        <w:lvlJc w:val="left"/>
        <w:pPr>
          <w:ind w:left="72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98A46C8">
        <w:start w:val="1"/>
        <w:numFmt w:val="bullet"/>
        <w:lvlText w:val="o"/>
        <w:lvlJc w:val="left"/>
        <w:pPr>
          <w:ind w:left="144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8F2B1D8">
        <w:start w:val="1"/>
        <w:numFmt w:val="bullet"/>
        <w:lvlText w:val="▪"/>
        <w:lvlJc w:val="left"/>
        <w:pPr>
          <w:ind w:left="216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CF032BE">
        <w:start w:val="1"/>
        <w:numFmt w:val="bullet"/>
        <w:lvlText w:val="•"/>
        <w:lvlJc w:val="left"/>
        <w:pPr>
          <w:ind w:left="288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D4EC372">
        <w:start w:val="1"/>
        <w:numFmt w:val="bullet"/>
        <w:lvlText w:val="o"/>
        <w:lvlJc w:val="left"/>
        <w:pPr>
          <w:ind w:left="3600" w:hanging="357"/>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5FA0006">
        <w:start w:val="1"/>
        <w:numFmt w:val="bullet"/>
        <w:lvlText w:val="▪"/>
        <w:lvlJc w:val="left"/>
        <w:pPr>
          <w:ind w:left="432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920E90C">
        <w:start w:val="1"/>
        <w:numFmt w:val="bullet"/>
        <w:lvlText w:val="•"/>
        <w:lvlJc w:val="left"/>
        <w:pPr>
          <w:ind w:left="504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5E8FDBC">
        <w:start w:val="1"/>
        <w:numFmt w:val="bullet"/>
        <w:lvlText w:val="o"/>
        <w:lvlJc w:val="left"/>
        <w:pPr>
          <w:ind w:left="5760" w:hanging="357"/>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A30980E">
        <w:start w:val="1"/>
        <w:numFmt w:val="bullet"/>
        <w:lvlText w:val="▪"/>
        <w:lvlJc w:val="left"/>
        <w:pPr>
          <w:ind w:left="648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512843259">
    <w:abstractNumId w:val="14"/>
  </w:num>
  <w:num w:numId="14" w16cid:durableId="1562400653">
    <w:abstractNumId w:val="22"/>
  </w:num>
  <w:num w:numId="15" w16cid:durableId="2063403794">
    <w:abstractNumId w:val="8"/>
  </w:num>
  <w:num w:numId="16" w16cid:durableId="460615824">
    <w:abstractNumId w:val="2"/>
  </w:num>
  <w:num w:numId="17" w16cid:durableId="1610744341">
    <w:abstractNumId w:val="2"/>
    <w:lvlOverride w:ilvl="0">
      <w:lvl w:ilvl="0" w:tplc="493E3CF2">
        <w:start w:val="1"/>
        <w:numFmt w:val="bullet"/>
        <w:lvlText w:val="·"/>
        <w:lvlJc w:val="left"/>
        <w:pPr>
          <w:ind w:left="72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0CEA0F8">
        <w:start w:val="1"/>
        <w:numFmt w:val="bullet"/>
        <w:lvlText w:val="o"/>
        <w:lvlJc w:val="left"/>
        <w:pPr>
          <w:ind w:left="144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172B42E">
        <w:start w:val="1"/>
        <w:numFmt w:val="bullet"/>
        <w:lvlText w:val="▪"/>
        <w:lvlJc w:val="left"/>
        <w:pPr>
          <w:ind w:left="216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9F679B2">
        <w:start w:val="1"/>
        <w:numFmt w:val="bullet"/>
        <w:lvlText w:val="•"/>
        <w:lvlJc w:val="left"/>
        <w:pPr>
          <w:ind w:left="288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D8A6844">
        <w:start w:val="1"/>
        <w:numFmt w:val="bullet"/>
        <w:lvlText w:val="o"/>
        <w:lvlJc w:val="left"/>
        <w:pPr>
          <w:ind w:left="360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D5CC286">
        <w:start w:val="1"/>
        <w:numFmt w:val="bullet"/>
        <w:lvlText w:val="▪"/>
        <w:lvlJc w:val="left"/>
        <w:pPr>
          <w:ind w:left="432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46C96D8">
        <w:start w:val="1"/>
        <w:numFmt w:val="bullet"/>
        <w:lvlText w:val="•"/>
        <w:lvlJc w:val="left"/>
        <w:pPr>
          <w:ind w:left="504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7524848">
        <w:start w:val="1"/>
        <w:numFmt w:val="bullet"/>
        <w:lvlText w:val="o"/>
        <w:lvlJc w:val="left"/>
        <w:pPr>
          <w:ind w:left="576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B56F54E">
        <w:start w:val="1"/>
        <w:numFmt w:val="bullet"/>
        <w:lvlText w:val="▪"/>
        <w:lvlJc w:val="left"/>
        <w:pPr>
          <w:ind w:left="6480"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16cid:durableId="406614934">
    <w:abstractNumId w:val="2"/>
    <w:lvlOverride w:ilvl="0">
      <w:lvl w:ilvl="0" w:tplc="493E3CF2">
        <w:start w:val="1"/>
        <w:numFmt w:val="bullet"/>
        <w:lvlText w:val="·"/>
        <w:lvlJc w:val="left"/>
        <w:pPr>
          <w:ind w:left="72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0CEA0F8">
        <w:start w:val="1"/>
        <w:numFmt w:val="bullet"/>
        <w:lvlText w:val="o"/>
        <w:lvlJc w:val="left"/>
        <w:pPr>
          <w:ind w:left="143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172B42E">
        <w:start w:val="1"/>
        <w:numFmt w:val="bullet"/>
        <w:lvlText w:val="▪"/>
        <w:lvlJc w:val="left"/>
        <w:pPr>
          <w:ind w:left="215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9F679B2">
        <w:start w:val="1"/>
        <w:numFmt w:val="bullet"/>
        <w:lvlText w:val="•"/>
        <w:lvlJc w:val="left"/>
        <w:pPr>
          <w:ind w:left="287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D8A6844">
        <w:start w:val="1"/>
        <w:numFmt w:val="bullet"/>
        <w:lvlText w:val="o"/>
        <w:lvlJc w:val="left"/>
        <w:pPr>
          <w:ind w:left="359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D5CC286">
        <w:start w:val="1"/>
        <w:numFmt w:val="bullet"/>
        <w:lvlText w:val="▪"/>
        <w:lvlJc w:val="left"/>
        <w:pPr>
          <w:ind w:left="431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46C96D8">
        <w:start w:val="1"/>
        <w:numFmt w:val="bullet"/>
        <w:lvlText w:val="•"/>
        <w:lvlJc w:val="left"/>
        <w:pPr>
          <w:ind w:left="503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7524848">
        <w:start w:val="1"/>
        <w:numFmt w:val="bullet"/>
        <w:lvlText w:val="o"/>
        <w:lvlJc w:val="left"/>
        <w:pPr>
          <w:ind w:left="575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B56F54E">
        <w:start w:val="1"/>
        <w:numFmt w:val="bullet"/>
        <w:lvlText w:val="▪"/>
        <w:lvlJc w:val="left"/>
        <w:pPr>
          <w:ind w:left="6474" w:hanging="357"/>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16cid:durableId="1156192686">
    <w:abstractNumId w:val="2"/>
    <w:lvlOverride w:ilvl="0">
      <w:lvl w:ilvl="0" w:tplc="493E3CF2">
        <w:start w:val="1"/>
        <w:numFmt w:val="bullet"/>
        <w:lvlText w:val="·"/>
        <w:lvlJc w:val="left"/>
        <w:pPr>
          <w:ind w:left="72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90CEA0F8">
        <w:start w:val="1"/>
        <w:numFmt w:val="bullet"/>
        <w:lvlText w:val="o"/>
        <w:lvlJc w:val="left"/>
        <w:pPr>
          <w:ind w:left="144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D172B42E">
        <w:start w:val="1"/>
        <w:numFmt w:val="bullet"/>
        <w:lvlText w:val="▪"/>
        <w:lvlJc w:val="left"/>
        <w:pPr>
          <w:ind w:left="216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C9F679B2">
        <w:start w:val="1"/>
        <w:numFmt w:val="bullet"/>
        <w:lvlText w:val="·"/>
        <w:lvlJc w:val="left"/>
        <w:pPr>
          <w:ind w:left="288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3D8A6844">
        <w:start w:val="1"/>
        <w:numFmt w:val="bullet"/>
        <w:lvlText w:val="o"/>
        <w:lvlJc w:val="left"/>
        <w:pPr>
          <w:ind w:left="360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D5CC286">
        <w:start w:val="1"/>
        <w:numFmt w:val="bullet"/>
        <w:lvlText w:val="▪"/>
        <w:lvlJc w:val="left"/>
        <w:pPr>
          <w:ind w:left="432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346C96D8">
        <w:start w:val="1"/>
        <w:numFmt w:val="bullet"/>
        <w:lvlText w:val="·"/>
        <w:lvlJc w:val="left"/>
        <w:pPr>
          <w:ind w:left="5040"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57524848">
        <w:start w:val="1"/>
        <w:numFmt w:val="bullet"/>
        <w:lvlText w:val="o"/>
        <w:lvlJc w:val="left"/>
        <w:pPr>
          <w:ind w:left="576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7B56F54E">
        <w:start w:val="1"/>
        <w:numFmt w:val="bullet"/>
        <w:lvlText w:val="▪"/>
        <w:lvlJc w:val="left"/>
        <w:pPr>
          <w:ind w:left="6480"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0" w16cid:durableId="1138500062">
    <w:abstractNumId w:val="2"/>
    <w:lvlOverride w:ilvl="0">
      <w:lvl w:ilvl="0" w:tplc="493E3C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90CEA0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D172B4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C9F679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3D8A68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D5CC2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346C96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575248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7B56F5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1" w16cid:durableId="1188107050">
    <w:abstractNumId w:val="2"/>
    <w:lvlOverride w:ilvl="0">
      <w:lvl w:ilvl="0" w:tplc="493E3C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90CEA0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tplc="D172B4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tplc="C9F679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tplc="3D8A68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tplc="7D5CC2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tplc="346C96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tplc="575248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tplc="7B56F5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22" w16cid:durableId="1617759202">
    <w:abstractNumId w:val="2"/>
    <w:lvlOverride w:ilvl="0">
      <w:lvl w:ilvl="0" w:tplc="493E3CF2">
        <w:start w:val="1"/>
        <w:numFmt w:val="bullet"/>
        <w:lvlText w:val="·"/>
        <w:lvlJc w:val="left"/>
        <w:pPr>
          <w:tabs>
            <w:tab w:val="num" w:pos="720"/>
          </w:tabs>
          <w:ind w:left="144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0CEA0F8">
        <w:start w:val="1"/>
        <w:numFmt w:val="bullet"/>
        <w:lvlText w:val="o"/>
        <w:lvlJc w:val="left"/>
        <w:pPr>
          <w:tabs>
            <w:tab w:val="num" w:pos="1440"/>
          </w:tabs>
          <w:ind w:left="216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172B42E">
        <w:start w:val="1"/>
        <w:numFmt w:val="bullet"/>
        <w:lvlText w:val="▪"/>
        <w:lvlJc w:val="left"/>
        <w:pPr>
          <w:tabs>
            <w:tab w:val="num" w:pos="2160"/>
          </w:tabs>
          <w:ind w:left="288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9F679B2">
        <w:start w:val="1"/>
        <w:numFmt w:val="bullet"/>
        <w:lvlText w:val="·"/>
        <w:lvlJc w:val="left"/>
        <w:pPr>
          <w:tabs>
            <w:tab w:val="num" w:pos="2880"/>
          </w:tabs>
          <w:ind w:left="360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D8A6844">
        <w:start w:val="1"/>
        <w:numFmt w:val="bullet"/>
        <w:lvlText w:val="o"/>
        <w:lvlJc w:val="left"/>
        <w:pPr>
          <w:tabs>
            <w:tab w:val="num" w:pos="3600"/>
          </w:tabs>
          <w:ind w:left="432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D5CC286">
        <w:start w:val="1"/>
        <w:numFmt w:val="bullet"/>
        <w:lvlText w:val="▪"/>
        <w:lvlJc w:val="left"/>
        <w:pPr>
          <w:tabs>
            <w:tab w:val="num" w:pos="4320"/>
          </w:tabs>
          <w:ind w:left="504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46C96D8">
        <w:start w:val="1"/>
        <w:numFmt w:val="bullet"/>
        <w:lvlText w:val="·"/>
        <w:lvlJc w:val="left"/>
        <w:pPr>
          <w:tabs>
            <w:tab w:val="num" w:pos="5040"/>
          </w:tabs>
          <w:ind w:left="576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7524848">
        <w:start w:val="1"/>
        <w:numFmt w:val="bullet"/>
        <w:lvlText w:val="o"/>
        <w:lvlJc w:val="left"/>
        <w:pPr>
          <w:tabs>
            <w:tab w:val="num" w:pos="5760"/>
          </w:tabs>
          <w:ind w:left="648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B56F54E">
        <w:start w:val="1"/>
        <w:numFmt w:val="bullet"/>
        <w:lvlText w:val="▪"/>
        <w:lvlJc w:val="left"/>
        <w:pPr>
          <w:tabs>
            <w:tab w:val="num" w:pos="6480"/>
          </w:tabs>
          <w:ind w:left="720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16cid:durableId="1953244959">
    <w:abstractNumId w:val="2"/>
    <w:lvlOverride w:ilvl="0">
      <w:lvl w:ilvl="0" w:tplc="493E3CF2">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0CEA0F8">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172B42E">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9F679B2">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D8A6844">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D5CC286">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46C96D8">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7524848">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B56F54E">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16cid:durableId="1833178266">
    <w:abstractNumId w:val="7"/>
  </w:num>
  <w:num w:numId="25" w16cid:durableId="449007134">
    <w:abstractNumId w:val="10"/>
  </w:num>
  <w:num w:numId="26" w16cid:durableId="1647464812">
    <w:abstractNumId w:val="10"/>
    <w:lvlOverride w:ilvl="0">
      <w:lvl w:ilvl="0" w:tplc="8A2C19C4">
        <w:start w:val="1"/>
        <w:numFmt w:val="bullet"/>
        <w:lvlText w:val="·"/>
        <w:lvlJc w:val="left"/>
        <w:pPr>
          <w:tabs>
            <w:tab w:val="num" w:pos="714"/>
          </w:tabs>
          <w:ind w:left="1434" w:hanging="107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AFC8966">
        <w:start w:val="1"/>
        <w:numFmt w:val="bullet"/>
        <w:lvlText w:val="o"/>
        <w:lvlJc w:val="left"/>
        <w:pPr>
          <w:tabs>
            <w:tab w:val="num" w:pos="1434"/>
          </w:tabs>
          <w:ind w:left="215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9E0E960">
        <w:start w:val="1"/>
        <w:numFmt w:val="bullet"/>
        <w:lvlText w:val="▪"/>
        <w:lvlJc w:val="left"/>
        <w:pPr>
          <w:tabs>
            <w:tab w:val="num" w:pos="2154"/>
          </w:tabs>
          <w:ind w:left="287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2AC6AC">
        <w:start w:val="1"/>
        <w:numFmt w:val="bullet"/>
        <w:lvlText w:val="·"/>
        <w:lvlJc w:val="left"/>
        <w:pPr>
          <w:tabs>
            <w:tab w:val="num" w:pos="2874"/>
          </w:tabs>
          <w:ind w:left="3594" w:hanging="107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5B855CE">
        <w:start w:val="1"/>
        <w:numFmt w:val="bullet"/>
        <w:lvlText w:val="o"/>
        <w:lvlJc w:val="left"/>
        <w:pPr>
          <w:tabs>
            <w:tab w:val="num" w:pos="3594"/>
          </w:tabs>
          <w:ind w:left="431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36C9BBC">
        <w:start w:val="1"/>
        <w:numFmt w:val="bullet"/>
        <w:lvlText w:val="▪"/>
        <w:lvlJc w:val="left"/>
        <w:pPr>
          <w:tabs>
            <w:tab w:val="num" w:pos="4314"/>
          </w:tabs>
          <w:ind w:left="503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1989544">
        <w:start w:val="1"/>
        <w:numFmt w:val="bullet"/>
        <w:lvlText w:val="·"/>
        <w:lvlJc w:val="left"/>
        <w:pPr>
          <w:tabs>
            <w:tab w:val="num" w:pos="5034"/>
          </w:tabs>
          <w:ind w:left="5754" w:hanging="107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6B248B4">
        <w:start w:val="1"/>
        <w:numFmt w:val="bullet"/>
        <w:lvlText w:val="o"/>
        <w:lvlJc w:val="left"/>
        <w:pPr>
          <w:tabs>
            <w:tab w:val="num" w:pos="5754"/>
          </w:tabs>
          <w:ind w:left="647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03659E6">
        <w:start w:val="1"/>
        <w:numFmt w:val="bullet"/>
        <w:lvlText w:val="▪"/>
        <w:lvlJc w:val="left"/>
        <w:pPr>
          <w:tabs>
            <w:tab w:val="num" w:pos="6474"/>
          </w:tabs>
          <w:ind w:left="7194" w:hanging="10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288971805">
    <w:abstractNumId w:val="6"/>
  </w:num>
  <w:num w:numId="28" w16cid:durableId="981078436">
    <w:abstractNumId w:val="19"/>
  </w:num>
  <w:num w:numId="29" w16cid:durableId="29767967">
    <w:abstractNumId w:val="25"/>
  </w:num>
  <w:num w:numId="30" w16cid:durableId="578253456">
    <w:abstractNumId w:val="15"/>
  </w:num>
  <w:num w:numId="31" w16cid:durableId="270555470">
    <w:abstractNumId w:val="21"/>
  </w:num>
  <w:num w:numId="32" w16cid:durableId="2024046166">
    <w:abstractNumId w:val="26"/>
  </w:num>
  <w:num w:numId="33" w16cid:durableId="151725132">
    <w:abstractNumId w:val="18"/>
  </w:num>
  <w:num w:numId="34" w16cid:durableId="79526613">
    <w:abstractNumId w:val="12"/>
  </w:num>
  <w:num w:numId="35" w16cid:durableId="1093672271">
    <w:abstractNumId w:val="5"/>
  </w:num>
  <w:num w:numId="36" w16cid:durableId="810826483">
    <w:abstractNumId w:val="9"/>
  </w:num>
  <w:num w:numId="37" w16cid:durableId="24523888">
    <w:abstractNumId w:val="3"/>
  </w:num>
  <w:num w:numId="38" w16cid:durableId="1556508986">
    <w:abstractNumId w:val="16"/>
  </w:num>
  <w:num w:numId="39" w16cid:durableId="970399390">
    <w:abstractNumId w:val="16"/>
    <w:lvlOverride w:ilvl="0">
      <w:lvl w:ilvl="0" w:tplc="DE2247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BAF6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1C01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63876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B48BF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2D63A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78805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638DD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4B8A3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16cid:durableId="381102525">
    <w:abstractNumId w:val="24"/>
  </w:num>
  <w:num w:numId="41" w16cid:durableId="1697347654">
    <w:abstractNumId w:val="0"/>
  </w:num>
  <w:num w:numId="42" w16cid:durableId="1732074905">
    <w:abstractNumId w:val="0"/>
    <w:lvlOverride w:ilvl="0">
      <w:lvl w:ilvl="0" w:tplc="E7400F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8B419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D98F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CB6DF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16805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DCE03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7B61D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14A8E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628C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n Quoc Khanh">
    <w15:presenceInfo w15:providerId="None" w15:userId="Tran Quoc Kh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E62"/>
    <w:rsid w:val="000028DE"/>
    <w:rsid w:val="00084419"/>
    <w:rsid w:val="000B172E"/>
    <w:rsid w:val="00104A72"/>
    <w:rsid w:val="00130829"/>
    <w:rsid w:val="00137F45"/>
    <w:rsid w:val="001A42B7"/>
    <w:rsid w:val="001A6C0E"/>
    <w:rsid w:val="001C5971"/>
    <w:rsid w:val="001C5C09"/>
    <w:rsid w:val="00265BDB"/>
    <w:rsid w:val="002C6D43"/>
    <w:rsid w:val="00415E42"/>
    <w:rsid w:val="00452A3E"/>
    <w:rsid w:val="004D41B2"/>
    <w:rsid w:val="00592469"/>
    <w:rsid w:val="00597AB9"/>
    <w:rsid w:val="00597E62"/>
    <w:rsid w:val="006D518B"/>
    <w:rsid w:val="00734B97"/>
    <w:rsid w:val="00791B2E"/>
    <w:rsid w:val="00856F86"/>
    <w:rsid w:val="008B6647"/>
    <w:rsid w:val="009A19FA"/>
    <w:rsid w:val="00AB5F6B"/>
    <w:rsid w:val="00BF6CAE"/>
    <w:rsid w:val="00C22085"/>
    <w:rsid w:val="00C839F6"/>
    <w:rsid w:val="00C86270"/>
    <w:rsid w:val="00D029E5"/>
    <w:rsid w:val="00D775F5"/>
    <w:rsid w:val="00E43518"/>
    <w:rsid w:val="00E53F06"/>
    <w:rsid w:val="00EF056B"/>
    <w:rsid w:val="00F65081"/>
    <w:rsid w:val="00FC5E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63F"/>
  <w15:docId w15:val="{1405DA99-F4BD-4B77-B8C3-0F2F5486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E74B5"/>
      <w:sz w:val="26"/>
      <w:szCs w:val="26"/>
      <w:u w:color="2E74B5"/>
      <w:lang w:val="en-US"/>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4D78"/>
      <w:sz w:val="22"/>
      <w:szCs w:val="22"/>
      <w:u w:color="1F4D78"/>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Heading">
    <w:name w:val="Heading"/>
    <w:next w:val="Body"/>
    <w:pPr>
      <w:keepNext/>
      <w:keepLines/>
      <w:spacing w:before="240" w:after="240" w:line="259" w:lineRule="auto"/>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Calibri" w:eastAsia="Calibri" w:hAnsi="Calibri" w:cs="Calibri"/>
      <w:outline w:val="0"/>
      <w:color w:val="0563C1"/>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basedOn w:val="Link"/>
    <w:rPr>
      <w:rFonts w:ascii="Calibri" w:eastAsia="Calibri" w:hAnsi="Calibri" w:cs="Calibri"/>
      <w:outline w:val="0"/>
      <w:color w:val="0563C1"/>
      <w:u w:val="single" w:color="0563C1"/>
      <w:lang w:val="en-US"/>
    </w:rPr>
  </w:style>
  <w:style w:type="numbering" w:customStyle="1" w:styleId="ImportedStyle2">
    <w:name w:val="Imported Style 2"/>
    <w:pPr>
      <w:numPr>
        <w:numId w:val="3"/>
      </w:numPr>
    </w:pPr>
  </w:style>
  <w:style w:type="numbering" w:customStyle="1" w:styleId="ImportedStyle20">
    <w:name w:val="Imported Style 2.0"/>
    <w:pPr>
      <w:numPr>
        <w:numId w:val="8"/>
      </w:numPr>
    </w:pPr>
  </w:style>
  <w:style w:type="numbering" w:customStyle="1" w:styleId="ImportedStyle3">
    <w:name w:val="Imported Style 3"/>
    <w:pPr>
      <w:numPr>
        <w:numId w:val="10"/>
      </w:numPr>
    </w:pPr>
  </w:style>
  <w:style w:type="numbering" w:customStyle="1" w:styleId="ImportedStyle4">
    <w:name w:val="Imported Style 4"/>
    <w:pPr>
      <w:numPr>
        <w:numId w:val="13"/>
      </w:numPr>
    </w:pPr>
  </w:style>
  <w:style w:type="numbering" w:customStyle="1" w:styleId="ImportedStyle5">
    <w:name w:val="Imported Style 5"/>
    <w:pPr>
      <w:numPr>
        <w:numId w:val="15"/>
      </w:numPr>
    </w:pPr>
  </w:style>
  <w:style w:type="character" w:customStyle="1" w:styleId="Hyperlink2">
    <w:name w:val="Hyperlink.2"/>
    <w:basedOn w:val="Link"/>
    <w:rPr>
      <w:rFonts w:ascii="Calibri" w:eastAsia="Calibri" w:hAnsi="Calibri" w:cs="Calibri"/>
      <w:outline w:val="0"/>
      <w:color w:val="0563C1"/>
      <w:u w:val="single" w:color="0563C1"/>
    </w:rPr>
  </w:style>
  <w:style w:type="numbering" w:customStyle="1" w:styleId="ImportedStyle6">
    <w:name w:val="Imported Style 6"/>
    <w:pPr>
      <w:numPr>
        <w:numId w:val="24"/>
      </w:numPr>
    </w:pPr>
  </w:style>
  <w:style w:type="numbering" w:customStyle="1" w:styleId="ImportedStyle7">
    <w:name w:val="Imported Style 7"/>
    <w:pPr>
      <w:numPr>
        <w:numId w:val="27"/>
      </w:numPr>
    </w:pPr>
  </w:style>
  <w:style w:type="numbering" w:customStyle="1" w:styleId="ImportedStyle8">
    <w:name w:val="Imported Style 8"/>
    <w:pPr>
      <w:numPr>
        <w:numId w:val="29"/>
      </w:numPr>
    </w:pPr>
  </w:style>
  <w:style w:type="numbering" w:customStyle="1" w:styleId="ImportedStyle9">
    <w:name w:val="Imported Style 9"/>
    <w:pPr>
      <w:numPr>
        <w:numId w:val="31"/>
      </w:numPr>
    </w:pPr>
  </w:style>
  <w:style w:type="numbering" w:customStyle="1" w:styleId="ImportedStyle10">
    <w:name w:val="Imported Style 10"/>
    <w:pPr>
      <w:numPr>
        <w:numId w:val="33"/>
      </w:numPr>
    </w:pPr>
  </w:style>
  <w:style w:type="numbering" w:customStyle="1" w:styleId="ImportedStyle11">
    <w:name w:val="Imported Style 11"/>
    <w:pPr>
      <w:numPr>
        <w:numId w:val="35"/>
      </w:numPr>
    </w:pPr>
  </w:style>
  <w:style w:type="numbering" w:customStyle="1" w:styleId="ImportedStyle12">
    <w:name w:val="Imported Style 12"/>
    <w:pPr>
      <w:numPr>
        <w:numId w:val="37"/>
      </w:numPr>
    </w:pPr>
  </w:style>
  <w:style w:type="numbering" w:customStyle="1" w:styleId="ImportedStyle13">
    <w:name w:val="Imported Style 13"/>
    <w:pPr>
      <w:numPr>
        <w:numId w:val="40"/>
      </w:numPr>
    </w:pPr>
  </w:style>
  <w:style w:type="paragraph" w:styleId="Revision">
    <w:name w:val="Revision"/>
    <w:hidden/>
    <w:uiPriority w:val="99"/>
    <w:semiHidden/>
    <w:rsid w:val="00734B9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22-a6-sample.herokuapp.com/login"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eb322-a6-sample.herokuapp.com/" TargetMode="External"/><Relationship Id="rId12" Type="http://schemas.openxmlformats.org/officeDocument/2006/relationships/hyperlink" Target="https://web322-a6-sample.herokuapp.com/userHisto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eb322-a6-sample.herokuapp.com/regis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eb322-a6-sample.herokuapp.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TotalTime>
  <Pages>1</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Quoc Khanh</cp:lastModifiedBy>
  <cp:revision>15</cp:revision>
  <dcterms:created xsi:type="dcterms:W3CDTF">2022-11-25T18:17:00Z</dcterms:created>
  <dcterms:modified xsi:type="dcterms:W3CDTF">2022-12-04T03:22:00Z</dcterms:modified>
</cp:coreProperties>
</file>